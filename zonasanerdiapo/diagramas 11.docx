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21" w:rsidRDefault="00597021">
      <w:pPr>
        <w:rPr>
          <w:ins w:id="0" w:author="Usuario" w:date="2023-05-23T07:48:00Z"/>
          <w:i/>
          <w:iCs/>
        </w:rPr>
      </w:pPr>
    </w:p>
    <w:p w:rsidR="00002CD3" w:rsidDel="00317582" w:rsidRDefault="00876469" w:rsidP="00317582">
      <w:pPr>
        <w:rPr>
          <w:del w:id="1" w:author="Usuario" w:date="2023-07-25T06:56:00Z"/>
          <w:i/>
          <w:iCs/>
        </w:rPr>
        <w:pPrChange w:id="2" w:author="Usuario" w:date="2023-07-25T06:56:00Z">
          <w:pPr/>
        </w:pPrChange>
      </w:pPr>
      <w:del w:id="3" w:author="Usuario" w:date="2023-07-25T06:55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80800" behindDoc="0" locked="0" layoutInCell="1" allowOverlap="1">
                  <wp:simplePos x="0" y="0"/>
                  <wp:positionH relativeFrom="column">
                    <wp:posOffset>554990</wp:posOffset>
                  </wp:positionH>
                  <wp:positionV relativeFrom="paragraph">
                    <wp:posOffset>-803275</wp:posOffset>
                  </wp:positionV>
                  <wp:extent cx="7260590" cy="6858000"/>
                  <wp:effectExtent l="6985" t="10160" r="9525" b="8890"/>
                  <wp:wrapNone/>
                  <wp:docPr id="478" name="Rectangle 3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60590" cy="685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31CBA1" id="Rectangle 306" o:spid="_x0000_s1026" style="position:absolute;margin-left:43.7pt;margin-top:-63.25pt;width:571.7pt;height:540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"/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3335020</wp:posOffset>
                  </wp:positionH>
                  <wp:positionV relativeFrom="paragraph">
                    <wp:posOffset>226695</wp:posOffset>
                  </wp:positionV>
                  <wp:extent cx="1584960" cy="868680"/>
                  <wp:effectExtent l="0" t="0" r="0" b="7620"/>
                  <wp:wrapNone/>
                  <wp:docPr id="477" name="Elipse 4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584960" cy="868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9D22B6" w:rsidRDefault="00002CD3" w:rsidP="00002CD3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22B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Registrase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id="Elipse 477" o:spid="_x0000_s1026" style="position:absolute;margin-left:262.6pt;margin-top:17.85pt;width:124.8pt;height:6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9D22B6" w:rsidRDefault="00002CD3" w:rsidP="00002CD3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22B6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Registrase </w:t>
                        </w:r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5681980</wp:posOffset>
                  </wp:positionH>
                  <wp:positionV relativeFrom="paragraph">
                    <wp:posOffset>826770</wp:posOffset>
                  </wp:positionV>
                  <wp:extent cx="2318385" cy="20955"/>
                  <wp:effectExtent l="9525" t="13970" r="15240" b="12700"/>
                  <wp:wrapNone/>
                  <wp:docPr id="476" name="Conector recto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18385" cy="209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AF4344A" id="Conector recto 10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4pt,65.1pt" to="629.9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" strokecolor="black [3200]" strokeweight="1.5pt">
                  <v:stroke joinstyle="miter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725805</wp:posOffset>
                  </wp:positionV>
                  <wp:extent cx="3684270" cy="3985260"/>
                  <wp:effectExtent l="0" t="0" r="11430" b="15240"/>
                  <wp:wrapNone/>
                  <wp:docPr id="475" name="Conector recto 4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3684270" cy="398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AE6F759" id="Conector recto 47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57.15pt" to="302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</w:del>
      <w:del w:id="4" w:author="Usuario" w:date="2022-09-26T06:45:00Z">
        <w:r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718185</wp:posOffset>
                  </wp:positionV>
                  <wp:extent cx="4661535" cy="2569845"/>
                  <wp:effectExtent l="0" t="0" r="5715" b="1905"/>
                  <wp:wrapNone/>
                  <wp:docPr id="474" name="Conector recto 4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4661535" cy="2569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AEBFA03" id="Conector recto 47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56.55pt" to="379.6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</w:del>
      <w:del w:id="5" w:author="Usuario" w:date="2023-07-25T06:55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720725</wp:posOffset>
                  </wp:positionV>
                  <wp:extent cx="6856095" cy="4325620"/>
                  <wp:effectExtent l="0" t="0" r="1905" b="17780"/>
                  <wp:wrapNone/>
                  <wp:docPr id="473" name="Conector recto 4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856095" cy="4325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10767771" id="Conector recto 47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.8pt,56.75pt" to="554.65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741045</wp:posOffset>
                  </wp:positionV>
                  <wp:extent cx="4240530" cy="5018405"/>
                  <wp:effectExtent l="0" t="0" r="7620" b="10795"/>
                  <wp:wrapNone/>
                  <wp:docPr id="472" name="Conector recto 4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4240530" cy="5018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42E45E1" id="Conector recto 47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58.35pt" to="347.6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725805</wp:posOffset>
                  </wp:positionV>
                  <wp:extent cx="1440180" cy="4890135"/>
                  <wp:effectExtent l="0" t="0" r="7620" b="5715"/>
                  <wp:wrapNone/>
                  <wp:docPr id="471" name="Conector recto 4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1440180" cy="4890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783435B" id="Conector recto 47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57.15pt" to="126.55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3889375</wp:posOffset>
                  </wp:positionH>
                  <wp:positionV relativeFrom="paragraph">
                    <wp:posOffset>1952625</wp:posOffset>
                  </wp:positionV>
                  <wp:extent cx="1661160" cy="975360"/>
                  <wp:effectExtent l="0" t="0" r="0" b="0"/>
                  <wp:wrapNone/>
                  <wp:docPr id="470" name="Elipse 4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661160" cy="975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9D22B6" w:rsidRDefault="00002CD3" w:rsidP="00002CD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9D22B6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Cambiar contraseña </w:t>
                              </w:r>
                              <w:ins w:id="6" w:author="Usuario" w:date="2023-05-23T07:38:00Z">
                                <w:r w:rsidR="0000797F" w:rsidRPr="0000797F">
                                  <w:rPr>
                                    <w:b/>
                                    <w:bCs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drawing>
                                    <wp:inline distT="0" distB="0" distL="0" distR="0" wp14:anchorId="100D8CE1" wp14:editId="72E24962">
                                      <wp:extent cx="1036320" cy="570680"/>
                                      <wp:effectExtent l="0" t="0" r="0" b="0"/>
                                      <wp:docPr id="76" name="Imagen 7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36320" cy="5706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id="Elipse 470" o:spid="_x0000_s1027" style="position:absolute;margin-left:306.25pt;margin-top:153.75pt;width:130.8pt;height:7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9D22B6" w:rsidRDefault="00002CD3" w:rsidP="00002CD3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9D22B6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Cambiar contraseña </w:t>
                        </w:r>
                        <w:ins w:id="7" w:author="Usuario" w:date="2023-05-23T07:38:00Z">
                          <w:r w:rsidR="0000797F" w:rsidRPr="0000797F">
                            <w:rPr>
                              <w:b/>
                              <w:bCs/>
                              <w:noProof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drawing>
                              <wp:inline distT="0" distB="0" distL="0" distR="0" wp14:anchorId="100D8CE1" wp14:editId="72E24962">
                                <wp:extent cx="1036320" cy="570680"/>
                                <wp:effectExtent l="0" t="0" r="0" b="0"/>
                                <wp:docPr id="76" name="Imagen 7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36320" cy="570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1377315</wp:posOffset>
                  </wp:positionV>
                  <wp:extent cx="4450080" cy="3699510"/>
                  <wp:effectExtent l="0" t="0" r="7620" b="15240"/>
                  <wp:wrapNone/>
                  <wp:docPr id="469" name="Conector recto 4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4450080" cy="3699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710B09" id="Conector recto 46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5pt,108.45pt" to="368.3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1263015</wp:posOffset>
                  </wp:positionV>
                  <wp:extent cx="4480560" cy="1855470"/>
                  <wp:effectExtent l="0" t="0" r="15240" b="11430"/>
                  <wp:wrapNone/>
                  <wp:docPr id="468" name="Conector recto 4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4480560" cy="1855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D9478" id="Conector recto 46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99.45pt" to="369.5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741045</wp:posOffset>
                  </wp:positionV>
                  <wp:extent cx="4564380" cy="392430"/>
                  <wp:effectExtent l="0" t="0" r="7620" b="7620"/>
                  <wp:wrapNone/>
                  <wp:docPr id="467" name="Conector recto 4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4564380" cy="392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1BE701" id="Conector recto 46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58.35pt" to="371.3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1297305</wp:posOffset>
                  </wp:positionV>
                  <wp:extent cx="2015490" cy="1097280"/>
                  <wp:effectExtent l="0" t="0" r="3810" b="7620"/>
                  <wp:wrapNone/>
                  <wp:docPr id="466" name="Conector recto 4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H="1" flipV="1">
                            <a:off x="0" y="0"/>
                            <a:ext cx="2015490" cy="1097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FEAE05" id="Conector recto 466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07.5pt,102.15pt" to="266.2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" strokecolor="black [3200]" strokeweight="1.5pt">
                  <v:stroke joinstyle="miter"/>
                  <o:lock v:ext="edit" shapetype="f"/>
                  <w10:wrap anchorx="margin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3729355</wp:posOffset>
                  </wp:positionH>
                  <wp:positionV relativeFrom="paragraph">
                    <wp:posOffset>720725</wp:posOffset>
                  </wp:positionV>
                  <wp:extent cx="4339590" cy="3525520"/>
                  <wp:effectExtent l="0" t="0" r="3810" b="17780"/>
                  <wp:wrapNone/>
                  <wp:docPr id="465" name="Conector recto 4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4339590" cy="3525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A4EDD33" id="Conector recto 46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65pt,56.75pt" to="635.35pt,3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664845</wp:posOffset>
                  </wp:positionV>
                  <wp:extent cx="3352165" cy="4450080"/>
                  <wp:effectExtent l="0" t="0" r="635" b="7620"/>
                  <wp:wrapNone/>
                  <wp:docPr id="464" name="Conector recto 4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3352165" cy="445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B8AF" id="Conector recto 46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52.35pt" to="280.1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382905</wp:posOffset>
                  </wp:positionV>
                  <wp:extent cx="3116580" cy="2712720"/>
                  <wp:effectExtent l="0" t="0" r="7620" b="11430"/>
                  <wp:wrapNone/>
                  <wp:docPr id="463" name="Conector recto 4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3116580" cy="2712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15AD0ED" id="Conector recto 46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30.15pt" to="261.5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247650</wp:posOffset>
                  </wp:positionV>
                  <wp:extent cx="3200400" cy="485775"/>
                  <wp:effectExtent l="0" t="0" r="0" b="9525"/>
                  <wp:wrapNone/>
                  <wp:docPr id="462" name="Conector recto 4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32004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548E8F0" id="Conector recto 4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19.5pt" to="263.3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4910455</wp:posOffset>
                  </wp:positionH>
                  <wp:positionV relativeFrom="paragraph">
                    <wp:posOffset>382905</wp:posOffset>
                  </wp:positionV>
                  <wp:extent cx="3082290" cy="464820"/>
                  <wp:effectExtent l="0" t="0" r="3810" b="11430"/>
                  <wp:wrapNone/>
                  <wp:docPr id="461" name="Conector recto 4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308229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5D2C02A" id="Conector recto 46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30.15pt" to="629.3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4678045</wp:posOffset>
                  </wp:positionH>
                  <wp:positionV relativeFrom="paragraph">
                    <wp:posOffset>43815</wp:posOffset>
                  </wp:positionV>
                  <wp:extent cx="3535680" cy="2335530"/>
                  <wp:effectExtent l="0" t="0" r="7620" b="7620"/>
                  <wp:wrapNone/>
                  <wp:docPr id="460" name="Conector recto 4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3535680" cy="2335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36E8B14" id="Conector recto 46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35pt,3.45pt" to="646.7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1485265</wp:posOffset>
                  </wp:positionH>
                  <wp:positionV relativeFrom="paragraph">
                    <wp:posOffset>-737235</wp:posOffset>
                  </wp:positionV>
                  <wp:extent cx="1554480" cy="906780"/>
                  <wp:effectExtent l="0" t="0" r="7620" b="7620"/>
                  <wp:wrapNone/>
                  <wp:docPr id="459" name="Elipse 4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554480" cy="906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9D22B6" w:rsidRDefault="00002CD3" w:rsidP="00002CD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D22B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Responder ejercicios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id="Elipse 459" o:spid="_x0000_s1028" style="position:absolute;margin-left:116.95pt;margin-top:-58.05pt;width:122.4pt;height:7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9D22B6" w:rsidRDefault="00002CD3" w:rsidP="00002CD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D22B6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Responder ejercicios </w:t>
                        </w:r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-514350</wp:posOffset>
                  </wp:positionV>
                  <wp:extent cx="5850255" cy="1217295"/>
                  <wp:effectExtent l="0" t="0" r="17145" b="1905"/>
                  <wp:wrapNone/>
                  <wp:docPr id="458" name="Conector recto 4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5850255" cy="1217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90A14F7" id="Conector recto 45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-40.5pt" to="472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2900680</wp:posOffset>
                  </wp:positionH>
                  <wp:positionV relativeFrom="paragraph">
                    <wp:posOffset>-584835</wp:posOffset>
                  </wp:positionV>
                  <wp:extent cx="5122545" cy="1424940"/>
                  <wp:effectExtent l="0" t="0" r="1905" b="3810"/>
                  <wp:wrapNone/>
                  <wp:docPr id="457" name="Conector recto 4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122545" cy="1424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06EB644A" id="Conector recto 45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4pt,-46.05pt" to="631.7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710565</wp:posOffset>
                  </wp:positionV>
                  <wp:extent cx="5804535" cy="1341120"/>
                  <wp:effectExtent l="0" t="0" r="5715" b="11430"/>
                  <wp:wrapNone/>
                  <wp:docPr id="456" name="Conector recto 4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804535" cy="1341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17B08A2" id="Conector recto 45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55.95pt" to="467.8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" strokecolor="black [3200]" strokeweight="1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5337810</wp:posOffset>
                  </wp:positionH>
                  <wp:positionV relativeFrom="paragraph">
                    <wp:posOffset>1807845</wp:posOffset>
                  </wp:positionV>
                  <wp:extent cx="2731135" cy="2453640"/>
                  <wp:effectExtent l="0" t="0" r="12065" b="3810"/>
                  <wp:wrapNone/>
                  <wp:docPr id="455" name="Conector recto 4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2731135" cy="2453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45793B" id="Conector recto 45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pt,142.35pt" to="635.35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5196205</wp:posOffset>
                  </wp:positionH>
                  <wp:positionV relativeFrom="paragraph">
                    <wp:posOffset>862965</wp:posOffset>
                  </wp:positionV>
                  <wp:extent cx="2788920" cy="1171575"/>
                  <wp:effectExtent l="0" t="0" r="11430" b="9525"/>
                  <wp:wrapNone/>
                  <wp:docPr id="454" name="Conector recto 4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2788920" cy="1171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75D052F" id="Conector recto 45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5pt,67.95pt" to="628.7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70485</wp:posOffset>
                  </wp:positionV>
                  <wp:extent cx="5928360" cy="3048000"/>
                  <wp:effectExtent l="0" t="0" r="15240" b="0"/>
                  <wp:wrapNone/>
                  <wp:docPr id="453" name="Conector recto 4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5928360" cy="304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C51B11A" id="Conector recto 45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5pt,5.55pt" to="481.1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-108585</wp:posOffset>
                  </wp:positionV>
                  <wp:extent cx="5674995" cy="5231130"/>
                  <wp:effectExtent l="0" t="0" r="1905" b="7620"/>
                  <wp:wrapNone/>
                  <wp:docPr id="452" name="Conector recto 4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5674995" cy="523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A60B299" id="Conector recto 45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-8.55pt" to="462.4pt,4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6876415</wp:posOffset>
                  </wp:positionH>
                  <wp:positionV relativeFrom="paragraph">
                    <wp:posOffset>81915</wp:posOffset>
                  </wp:positionV>
                  <wp:extent cx="1360170" cy="2320290"/>
                  <wp:effectExtent l="0" t="0" r="11430" b="3810"/>
                  <wp:wrapNone/>
                  <wp:docPr id="451" name="Conector recto 4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1360170" cy="2320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544D51C" id="Conector recto 45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1.45pt,6.45pt" to="648.5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7063105</wp:posOffset>
                  </wp:positionH>
                  <wp:positionV relativeFrom="paragraph">
                    <wp:posOffset>-123825</wp:posOffset>
                  </wp:positionV>
                  <wp:extent cx="1021080" cy="4415790"/>
                  <wp:effectExtent l="0" t="0" r="7620" b="3810"/>
                  <wp:wrapNone/>
                  <wp:docPr id="450" name="Conector recto 4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1021080" cy="4415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F6692B3" id="Conector recto 45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15pt,-9.75pt" to="636.55pt,3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7078345</wp:posOffset>
                  </wp:positionH>
                  <wp:positionV relativeFrom="paragraph">
                    <wp:posOffset>-371475</wp:posOffset>
                  </wp:positionV>
                  <wp:extent cx="937260" cy="1249680"/>
                  <wp:effectExtent l="0" t="0" r="15240" b="7620"/>
                  <wp:wrapNone/>
                  <wp:docPr id="449" name="Conector recto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937260" cy="1249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106FA21C" id="Conector recto 44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7.35pt,-29.25pt" to="631.1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-681990</wp:posOffset>
                  </wp:positionV>
                  <wp:extent cx="1249680" cy="845820"/>
                  <wp:effectExtent l="0" t="0" r="7620" b="0"/>
                  <wp:wrapNone/>
                  <wp:docPr id="448" name="Elipse 4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249680" cy="845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757A42" w:rsidRDefault="00002CD3" w:rsidP="00002CD3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757A4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Cerrará sesión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id="Elipse 448" o:spid="_x0000_s1029" style="position:absolute;margin-left:460.9pt;margin-top:-53.7pt;width:98.4pt;height:6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757A42" w:rsidRDefault="00002CD3" w:rsidP="00002CD3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757A42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Cerrará sesión </w:t>
                        </w:r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7004050</wp:posOffset>
                  </wp:positionH>
                  <wp:positionV relativeFrom="paragraph">
                    <wp:posOffset>2844165</wp:posOffset>
                  </wp:positionV>
                  <wp:extent cx="2992755" cy="1346835"/>
                  <wp:effectExtent l="0" t="781050" r="0" b="767715"/>
                  <wp:wrapNone/>
                  <wp:docPr id="447" name="Cuadro de texto 4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 rot="5400000">
                            <a:off x="0" y="0"/>
                            <a:ext cx="2992755" cy="134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Default="00BE4FE0" w:rsidP="00002CD3">
                              <w:ins w:id="8" w:author="Usuario" w:date="2022-09-26T06:38:00Z"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E2636E6" wp14:editId="4B1510F6">
                                      <wp:extent cx="1280150" cy="1280150"/>
                                      <wp:effectExtent l="0" t="0" r="0" b="0"/>
                                      <wp:docPr id="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 rot="5400000">
                                                <a:off x="0" y="0"/>
                                                <a:ext cx="1310217" cy="13102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moveToRangeStart w:id="9" w:author="Usuario" w:date="2022-09-26T06:37:00Z" w:name="move115066671"/>
                              <w:moveTo w:id="10" w:author="Usuario" w:date="2022-09-26T06:37:00Z">
                                <w:del w:id="11" w:author="Usuario" w:date="2022-09-26T06:38:00Z">
                                  <w:r w:rsidDel="00BE4FE0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02388D81" wp14:editId="4E994310">
                                        <wp:extent cx="1211580" cy="1211580"/>
                                        <wp:effectExtent l="0" t="0" r="0" b="0"/>
                                        <wp:docPr id="2" name="Imagen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6112501">
                                                  <a:off x="0" y="0"/>
                                                  <a:ext cx="1211580" cy="1211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del>
                              </w:moveTo>
                              <w:moveFromRangeStart w:id="12" w:author="Usuario" w:date="2022-09-26T06:37:00Z" w:name="move115066671"/>
                              <w:moveToRangeEnd w:id="9"/>
                              <w:moveFrom w:id="13" w:author="Usuario" w:date="2022-09-26T06:37:00Z">
                                <w:r w:rsidR="00002CD3" w:rsidDel="00BE4FE0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8AE954E" wp14:editId="0CA2AFAD">
                                      <wp:extent cx="1211580" cy="1211580"/>
                                      <wp:effectExtent l="0" t="0" r="0" b="0"/>
                                      <wp:docPr id="28" name="Imagen 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 rot="6112501">
                                                <a:off x="0" y="0"/>
                                                <a:ext cx="1211580" cy="12115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moveFrom>
                              <w:moveFromRangeEnd w:id="1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47" o:spid="_x0000_s1030" type="#_x0000_t202" style="position:absolute;margin-left:551.5pt;margin-top:223.95pt;width:235.65pt;height:106.0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" filled="f" stroked="f">
                  <v:path arrowok="t"/>
                  <v:textbox>
                    <w:txbxContent>
                      <w:p w:rsidR="00002CD3" w:rsidRDefault="00BE4FE0" w:rsidP="00002CD3">
                        <w:ins w:id="14" w:author="Usuario" w:date="2022-09-26T06:38:00Z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E2636E6" wp14:editId="4B1510F6">
                                <wp:extent cx="1280150" cy="1280150"/>
                                <wp:effectExtent l="0" t="0" r="0" b="0"/>
                                <wp:docPr id="3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rot="5400000">
                                          <a:off x="0" y="0"/>
                                          <a:ext cx="1310217" cy="13102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  <w:moveToRangeStart w:id="15" w:author="Usuario" w:date="2022-09-26T06:37:00Z" w:name="move115066671"/>
                        <w:moveTo w:id="16" w:author="Usuario" w:date="2022-09-26T06:37:00Z">
                          <w:del w:id="17" w:author="Usuario" w:date="2022-09-26T06:38:00Z">
                            <w:r w:rsidDel="00BE4FE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2388D81" wp14:editId="4E994310">
                                  <wp:extent cx="1211580" cy="121158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6112501">
                                            <a:off x="0" y="0"/>
                                            <a:ext cx="1211580" cy="1211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del>
                        </w:moveTo>
                        <w:moveFromRangeStart w:id="18" w:author="Usuario" w:date="2022-09-26T06:37:00Z" w:name="move115066671"/>
                        <w:moveToRangeEnd w:id="15"/>
                        <w:moveFrom w:id="19" w:author="Usuario" w:date="2022-09-26T06:37:00Z">
                          <w:r w:rsidR="00002CD3" w:rsidDel="00BE4FE0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8AE954E" wp14:editId="0CA2AFAD">
                                <wp:extent cx="1211580" cy="1211580"/>
                                <wp:effectExtent l="0" t="0" r="0" b="0"/>
                                <wp:docPr id="28" name="Imagen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rot="6112501">
                                          <a:off x="0" y="0"/>
                                          <a:ext cx="1211580" cy="1211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moveFrom>
                        <w:moveFromRangeEnd w:id="18"/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4959985</wp:posOffset>
                  </wp:positionH>
                  <wp:positionV relativeFrom="paragraph">
                    <wp:posOffset>4269105</wp:posOffset>
                  </wp:positionV>
                  <wp:extent cx="3108960" cy="1524000"/>
                  <wp:effectExtent l="0" t="0" r="15240" b="0"/>
                  <wp:wrapNone/>
                  <wp:docPr id="446" name="Conector recto 4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3108960" cy="152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288BF9C" id="Conector recto 44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5pt,336.15pt" to="635.35pt,4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5066665</wp:posOffset>
                  </wp:positionH>
                  <wp:positionV relativeFrom="paragraph">
                    <wp:posOffset>855345</wp:posOffset>
                  </wp:positionV>
                  <wp:extent cx="2918460" cy="5097780"/>
                  <wp:effectExtent l="0" t="0" r="15240" b="7620"/>
                  <wp:wrapNone/>
                  <wp:docPr id="445" name="Conector recto 4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2918460" cy="5097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28BD21" id="Conector recto 44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95pt,67.35pt" to="628.75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3931285</wp:posOffset>
                  </wp:positionH>
                  <wp:positionV relativeFrom="paragraph">
                    <wp:posOffset>5759450</wp:posOffset>
                  </wp:positionV>
                  <wp:extent cx="1158240" cy="670560"/>
                  <wp:effectExtent l="0" t="0" r="3810" b="0"/>
                  <wp:wrapNone/>
                  <wp:docPr id="444" name="Elipse 4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158240" cy="67056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4A45D0" w:rsidRDefault="00002CD3" w:rsidP="00002CD3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A45D0">
                                <w:rPr>
                                  <w:sz w:val="40"/>
                                  <w:szCs w:val="40"/>
                                </w:rPr>
                                <w:t xml:space="preserve">Jugar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id="Elipse 444" o:spid="_x0000_s1031" style="position:absolute;margin-left:309.55pt;margin-top:453.5pt;width:91.2pt;height:52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4A45D0" w:rsidRDefault="00002CD3" w:rsidP="00002CD3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A45D0">
                          <w:rPr>
                            <w:sz w:val="40"/>
                            <w:szCs w:val="40"/>
                          </w:rPr>
                          <w:t xml:space="preserve">Jugar </w:t>
                        </w:r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4525645</wp:posOffset>
                  </wp:positionH>
                  <wp:positionV relativeFrom="paragraph">
                    <wp:posOffset>3827145</wp:posOffset>
                  </wp:positionV>
                  <wp:extent cx="3535680" cy="426720"/>
                  <wp:effectExtent l="0" t="0" r="7620" b="11430"/>
                  <wp:wrapNone/>
                  <wp:docPr id="443" name="Conector recto 4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3535680" cy="426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972E218" id="Conector recto 4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35pt,301.35pt" to="634.7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7665085</wp:posOffset>
                  </wp:positionH>
                  <wp:positionV relativeFrom="paragraph">
                    <wp:posOffset>5457825</wp:posOffset>
                  </wp:positionV>
                  <wp:extent cx="1508760" cy="464820"/>
                  <wp:effectExtent l="0" t="0" r="0" b="0"/>
                  <wp:wrapNone/>
                  <wp:docPr id="442" name="Cuadro de texto 4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5087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B31B8B" w:rsidRDefault="00002CD3" w:rsidP="00002CD3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B31B8B">
                                <w:rPr>
                                  <w:sz w:val="44"/>
                                  <w:szCs w:val="44"/>
                                </w:rPr>
                                <w:t xml:space="preserve">Directivos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Cuadro de texto 442" o:spid="_x0000_s1032" type="#_x0000_t202" style="position:absolute;margin-left:603.55pt;margin-top:429.75pt;width:118.8pt;height:36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" filled="f" stroked="f">
                  <v:path arrowok="t"/>
                  <v:textbox>
                    <w:txbxContent>
                      <w:p w:rsidR="00002CD3" w:rsidRPr="00B31B8B" w:rsidRDefault="00002CD3" w:rsidP="00002CD3">
                        <w:pPr>
                          <w:rPr>
                            <w:sz w:val="44"/>
                            <w:szCs w:val="44"/>
                          </w:rPr>
                        </w:pPr>
                        <w:r w:rsidRPr="00B31B8B">
                          <w:rPr>
                            <w:sz w:val="44"/>
                            <w:szCs w:val="44"/>
                          </w:rPr>
                          <w:t xml:space="preserve">Directivos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7371715</wp:posOffset>
                  </wp:positionH>
                  <wp:positionV relativeFrom="paragraph">
                    <wp:posOffset>4105910</wp:posOffset>
                  </wp:positionV>
                  <wp:extent cx="1905635" cy="1699895"/>
                  <wp:effectExtent l="0" t="171450" r="0" b="147955"/>
                  <wp:wrapNone/>
                  <wp:docPr id="441" name="Cuadro de texto 4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 rot="5400000">
                            <a:off x="0" y="0"/>
                            <a:ext cx="1905635" cy="169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Default="00002CD3" w:rsidP="00002CD3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83A2742" wp14:editId="4A00FDA5">
                                    <wp:extent cx="1607820" cy="1607820"/>
                                    <wp:effectExtent l="0" t="0" r="0" b="0"/>
                                    <wp:docPr id="23" name="Imagen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1607820" cy="1607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441" o:spid="_x0000_s1033" type="#_x0000_t202" style="position:absolute;margin-left:580.45pt;margin-top:323.3pt;width:150.05pt;height:133.85pt;rotation:90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" filled="f" stroked="f">
                  <v:path arrowok="t"/>
                  <v:textbox style="mso-fit-shape-to-text:t">
                    <w:txbxContent>
                      <w:p w:rsidR="00002CD3" w:rsidRDefault="00002CD3" w:rsidP="00002CD3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583A2742" wp14:editId="4A00FDA5">
                              <wp:extent cx="1607820" cy="1607820"/>
                              <wp:effectExtent l="0" t="0" r="0" b="0"/>
                              <wp:docPr id="23" name="Imagen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1607820" cy="1607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1050925</wp:posOffset>
                  </wp:positionH>
                  <wp:positionV relativeFrom="paragraph">
                    <wp:posOffset>5602605</wp:posOffset>
                  </wp:positionV>
                  <wp:extent cx="1409700" cy="624840"/>
                  <wp:effectExtent l="0" t="0" r="0" b="3810"/>
                  <wp:wrapNone/>
                  <wp:docPr id="440" name="Elipse 4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409700" cy="62484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870659" w:rsidRDefault="00002CD3" w:rsidP="00002CD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rPrChange w:id="20" w:author="Usuario" w:date="2022-09-26T06:46:00Z">
                                    <w:rPr>
                                      <w:sz w:val="32"/>
                                      <w:szCs w:val="32"/>
                                    </w:rPr>
                                  </w:rPrChange>
                                </w:rPr>
                              </w:pPr>
                              <w:r w:rsidRPr="00870659">
                                <w:rPr>
                                  <w:b/>
                                  <w:sz w:val="32"/>
                                  <w:szCs w:val="32"/>
                                  <w:rPrChange w:id="21" w:author="Usuario" w:date="2022-09-26T06:46:00Z">
                                    <w:rPr>
                                      <w:sz w:val="32"/>
                                      <w:szCs w:val="32"/>
                                    </w:rPr>
                                  </w:rPrChange>
                                </w:rPr>
                                <w:t xml:space="preserve">Ver perfil </w:t>
                              </w:r>
                            </w:p>
                            <w:p w:rsidR="00002CD3" w:rsidRDefault="00002CD3" w:rsidP="00002C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id="Elipse 440" o:spid="_x0000_s1034" style="position:absolute;margin-left:82.75pt;margin-top:441.15pt;width:111pt;height:4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870659" w:rsidRDefault="00002CD3" w:rsidP="00002CD3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rPrChange w:id="22" w:author="Usuario" w:date="2022-09-26T06:46:00Z">
                              <w:rPr>
                                <w:sz w:val="32"/>
                                <w:szCs w:val="32"/>
                              </w:rPr>
                            </w:rPrChange>
                          </w:rPr>
                        </w:pPr>
                        <w:r w:rsidRPr="00870659">
                          <w:rPr>
                            <w:b/>
                            <w:sz w:val="32"/>
                            <w:szCs w:val="32"/>
                            <w:rPrChange w:id="23" w:author="Usuario" w:date="2022-09-26T06:46:00Z">
                              <w:rPr>
                                <w:sz w:val="32"/>
                                <w:szCs w:val="32"/>
                              </w:rPr>
                            </w:rPrChange>
                          </w:rPr>
                          <w:t xml:space="preserve">Ver perfil </w:t>
                        </w:r>
                      </w:p>
                      <w:p w:rsidR="00002CD3" w:rsidRDefault="00002CD3" w:rsidP="00002CD3"/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page">
                    <wp:posOffset>8663940</wp:posOffset>
                  </wp:positionH>
                  <wp:positionV relativeFrom="paragraph">
                    <wp:posOffset>3148965</wp:posOffset>
                  </wp:positionV>
                  <wp:extent cx="1417320" cy="632460"/>
                  <wp:effectExtent l="0" t="0" r="0" b="0"/>
                  <wp:wrapNone/>
                  <wp:docPr id="439" name="Cuadro de texto 4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41732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6D6A22" w:rsidRDefault="00002CD3" w:rsidP="00002CD3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Profesores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Cuadro de texto 439" o:spid="_x0000_s1035" type="#_x0000_t202" style="position:absolute;margin-left:682.2pt;margin-top:247.95pt;width:111.6pt;height:49.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" filled="f" stroked="f">
                  <v:path arrowok="t"/>
                  <v:textbox>
                    <w:txbxContent>
                      <w:p w:rsidR="00002CD3" w:rsidRPr="006D6A22" w:rsidRDefault="00002CD3" w:rsidP="00002CD3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Profesores 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7787005</wp:posOffset>
                  </wp:positionH>
                  <wp:positionV relativeFrom="paragraph">
                    <wp:posOffset>1183005</wp:posOffset>
                  </wp:positionV>
                  <wp:extent cx="1356360" cy="342900"/>
                  <wp:effectExtent l="0" t="0" r="0" b="0"/>
                  <wp:wrapNone/>
                  <wp:docPr id="438" name="Cuadro de texto 4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3563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945FC5" w:rsidRDefault="00002CD3" w:rsidP="00002CD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945FC5">
                                <w:rPr>
                                  <w:sz w:val="36"/>
                                  <w:szCs w:val="36"/>
                                </w:rPr>
                                <w:t xml:space="preserve">Estudiantes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Cuadro de texto 438" o:spid="_x0000_s1036" type="#_x0000_t202" style="position:absolute;margin-left:613.15pt;margin-top:93.15pt;width:106.8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" filled="f" stroked="f">
                  <v:path arrowok="t"/>
                  <v:textbox>
                    <w:txbxContent>
                      <w:p w:rsidR="00002CD3" w:rsidRPr="00945FC5" w:rsidRDefault="00002CD3" w:rsidP="00002CD3">
                        <w:pPr>
                          <w:rPr>
                            <w:sz w:val="36"/>
                            <w:szCs w:val="36"/>
                          </w:rPr>
                        </w:pPr>
                        <w:r w:rsidRPr="00945FC5">
                          <w:rPr>
                            <w:sz w:val="36"/>
                            <w:szCs w:val="36"/>
                          </w:rPr>
                          <w:t xml:space="preserve">Estudiantes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7317105</wp:posOffset>
                  </wp:positionH>
                  <wp:positionV relativeFrom="paragraph">
                    <wp:posOffset>75565</wp:posOffset>
                  </wp:positionV>
                  <wp:extent cx="1636395" cy="1465580"/>
                  <wp:effectExtent l="95250" t="342900" r="74930" b="328295"/>
                  <wp:wrapNone/>
                  <wp:docPr id="437" name="Cuadro de texto 4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 rot="3494784">
                            <a:off x="0" y="0"/>
                            <a:ext cx="1636395" cy="146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Default="00002CD3" w:rsidP="00002CD3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30F87A6" wp14:editId="25D3A394">
                                    <wp:extent cx="1374004" cy="1338580"/>
                                    <wp:effectExtent l="0" t="0" r="0" b="0"/>
                                    <wp:docPr id="24" name="Imagen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1513243" cy="14742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Cuadro de texto 437" o:spid="_x0000_s1037" type="#_x0000_t202" style="position:absolute;margin-left:576.15pt;margin-top:5.95pt;width:128.85pt;height:115.4pt;rotation:3817236fd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" filled="f" stroked="f">
                  <v:path arrowok="t"/>
                  <v:textbox style="mso-fit-shape-to-text:t">
                    <w:txbxContent>
                      <w:p w:rsidR="00002CD3" w:rsidRDefault="00002CD3" w:rsidP="00002CD3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30F87A6" wp14:editId="25D3A394">
                              <wp:extent cx="1374004" cy="1338580"/>
                              <wp:effectExtent l="0" t="0" r="0" b="0"/>
                              <wp:docPr id="24" name="Imagen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1513243" cy="14742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4528185</wp:posOffset>
                  </wp:positionV>
                  <wp:extent cx="3573780" cy="579120"/>
                  <wp:effectExtent l="0" t="0" r="7620" b="11430"/>
                  <wp:wrapNone/>
                  <wp:docPr id="436" name="Conector recto 4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3573780" cy="579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E327C16" id="Conector recto 43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356.55pt" to="298.75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3001645</wp:posOffset>
                  </wp:positionH>
                  <wp:positionV relativeFrom="paragraph">
                    <wp:posOffset>3126105</wp:posOffset>
                  </wp:positionV>
                  <wp:extent cx="1516380" cy="998220"/>
                  <wp:effectExtent l="0" t="0" r="7620" b="0"/>
                  <wp:wrapNone/>
                  <wp:docPr id="435" name="Elipse 4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516380" cy="998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870659" w:rsidRDefault="00002CD3" w:rsidP="00002CD3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70659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Publicar ejercicios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id="Elipse 435" o:spid="_x0000_s1038" style="position:absolute;margin-left:236.35pt;margin-top:246.15pt;width:119.4pt;height:7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870659" w:rsidRDefault="00002CD3" w:rsidP="00002CD3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0659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Publicar ejercicios </w:t>
                        </w:r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3027045</wp:posOffset>
                  </wp:positionV>
                  <wp:extent cx="5090160" cy="91440"/>
                  <wp:effectExtent l="0" t="0" r="15240" b="3810"/>
                  <wp:wrapNone/>
                  <wp:docPr id="434" name="Conector recto 4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509016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F9B44B8" id="Conector recto 43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238.35pt" to="416.3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-226695</wp:posOffset>
                  </wp:positionV>
                  <wp:extent cx="1318260" cy="929640"/>
                  <wp:effectExtent l="0" t="0" r="15240" b="3810"/>
                  <wp:wrapNone/>
                  <wp:docPr id="433" name="Conector recto 4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1318260" cy="929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941CFAA" id="Conector recto 43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-17.85pt" to="116.9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710565</wp:posOffset>
                  </wp:positionV>
                  <wp:extent cx="3909060" cy="1447800"/>
                  <wp:effectExtent l="0" t="0" r="15240" b="0"/>
                  <wp:wrapNone/>
                  <wp:docPr id="432" name="Conector recto 4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3909060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1E573E2" id="Conector recto 4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55.95pt" to="320.9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-681990</wp:posOffset>
                  </wp:positionH>
                  <wp:positionV relativeFrom="paragraph">
                    <wp:posOffset>5602605</wp:posOffset>
                  </wp:positionV>
                  <wp:extent cx="1291590" cy="419100"/>
                  <wp:effectExtent l="0" t="0" r="0" b="0"/>
                  <wp:wrapNone/>
                  <wp:docPr id="431" name="Cuadro de texto 4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29159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5C346E" w:rsidRDefault="00002CD3" w:rsidP="00002CD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5C346E">
                                <w:rPr>
                                  <w:sz w:val="36"/>
                                  <w:szCs w:val="36"/>
                                </w:rPr>
                                <w:t xml:space="preserve">Directivos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Cuadro de texto 431" o:spid="_x0000_s1039" type="#_x0000_t202" style="position:absolute;margin-left:-53.7pt;margin-top:441.15pt;width:101.7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" filled="f" stroked="f">
                  <v:path arrowok="t"/>
                  <v:textbox>
                    <w:txbxContent>
                      <w:p w:rsidR="00002CD3" w:rsidRPr="005C346E" w:rsidRDefault="00002CD3" w:rsidP="00002CD3">
                        <w:pPr>
                          <w:rPr>
                            <w:sz w:val="36"/>
                            <w:szCs w:val="36"/>
                          </w:rPr>
                        </w:pPr>
                        <w:r w:rsidRPr="005C346E">
                          <w:rPr>
                            <w:sz w:val="36"/>
                            <w:szCs w:val="36"/>
                          </w:rPr>
                          <w:t xml:space="preserve">Directivos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-1021715</wp:posOffset>
                  </wp:positionH>
                  <wp:positionV relativeFrom="paragraph">
                    <wp:posOffset>4596130</wp:posOffset>
                  </wp:positionV>
                  <wp:extent cx="1309370" cy="1478915"/>
                  <wp:effectExtent l="0" t="0" r="0" b="0"/>
                  <wp:wrapNone/>
                  <wp:docPr id="430" name="Cuadro de texto 4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309370" cy="147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Default="00002CD3" w:rsidP="00002CD3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337280D" wp14:editId="360858E9">
                                    <wp:extent cx="1196339" cy="1577342"/>
                                    <wp:effectExtent l="0" t="0" r="0" b="0"/>
                                    <wp:docPr id="27" name="Imagen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1205548" cy="15894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430" o:spid="_x0000_s1040" type="#_x0000_t202" style="position:absolute;margin-left:-80.45pt;margin-top:361.9pt;width:103.1pt;height:1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" filled="f" stroked="f">
                  <v:path arrowok="t"/>
                  <v:textbox>
                    <w:txbxContent>
                      <w:p w:rsidR="00002CD3" w:rsidRDefault="00002CD3" w:rsidP="00002CD3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337280D" wp14:editId="360858E9">
                              <wp:extent cx="1196339" cy="1577342"/>
                              <wp:effectExtent l="0" t="0" r="0" b="0"/>
                              <wp:docPr id="27" name="Imagen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1205548" cy="158948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-1290955</wp:posOffset>
                  </wp:positionH>
                  <wp:positionV relativeFrom="paragraph">
                    <wp:posOffset>5056505</wp:posOffset>
                  </wp:positionV>
                  <wp:extent cx="468630" cy="173355"/>
                  <wp:effectExtent l="0" t="247650" r="0" b="259080"/>
                  <wp:wrapNone/>
                  <wp:docPr id="429" name="Cuadro de texto 4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 rot="5400000">
                            <a:off x="0" y="0"/>
                            <a:ext cx="46863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Default="00002CD3" w:rsidP="00002CD3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Cuadro de texto 429" o:spid="_x0000_s1041" type="#_x0000_t202" style="position:absolute;margin-left:-101.65pt;margin-top:398.15pt;width:36.9pt;height:13.65pt;rotation:90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" filled="f" stroked="f">
                  <v:path arrowok="t"/>
                  <v:textbox style="mso-fit-shape-to-text:t">
                    <w:txbxContent>
                      <w:p w:rsidR="00002CD3" w:rsidRDefault="00002CD3" w:rsidP="00002CD3"/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-1359535</wp:posOffset>
                  </wp:positionH>
                  <wp:positionV relativeFrom="paragraph">
                    <wp:posOffset>4843145</wp:posOffset>
                  </wp:positionV>
                  <wp:extent cx="468630" cy="173355"/>
                  <wp:effectExtent l="0" t="285750" r="0" b="316230"/>
                  <wp:wrapNone/>
                  <wp:docPr id="428" name="Cuadro de texto 4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 rot="5692293">
                            <a:off x="0" y="0"/>
                            <a:ext cx="46863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Default="00002CD3" w:rsidP="00002CD3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428" o:spid="_x0000_s1042" type="#_x0000_t202" style="position:absolute;margin-left:-107.05pt;margin-top:381.35pt;width:36.9pt;height:13.65pt;rotation:6217502fd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" filled="f" stroked="f">
                  <v:path arrowok="t"/>
                  <v:textbox style="mso-fit-shape-to-text:t">
                    <w:txbxContent>
                      <w:p w:rsidR="00002CD3" w:rsidRDefault="00002CD3" w:rsidP="00002CD3"/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4739005</wp:posOffset>
                  </wp:positionH>
                  <wp:positionV relativeFrom="paragraph">
                    <wp:posOffset>3019425</wp:posOffset>
                  </wp:positionV>
                  <wp:extent cx="1859280" cy="914400"/>
                  <wp:effectExtent l="0" t="0" r="7620" b="0"/>
                  <wp:wrapNone/>
                  <wp:docPr id="427" name="Elipse 4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85928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870659" w:rsidRDefault="00002CD3" w:rsidP="00002CD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rPrChange w:id="24" w:author="Usuario" w:date="2022-09-26T06:46:00Z">
                                    <w:rPr>
                                      <w:sz w:val="32"/>
                                      <w:szCs w:val="32"/>
                                    </w:rPr>
                                  </w:rPrChange>
                                </w:rPr>
                              </w:pPr>
                              <w:r w:rsidRPr="00870659">
                                <w:rPr>
                                  <w:b/>
                                  <w:sz w:val="32"/>
                                  <w:szCs w:val="32"/>
                                  <w:rPrChange w:id="25" w:author="Usuario" w:date="2022-09-26T06:46:00Z">
                                    <w:rPr>
                                      <w:sz w:val="32"/>
                                      <w:szCs w:val="32"/>
                                    </w:rPr>
                                  </w:rPrChange>
                                </w:rPr>
                                <w:t>Responder preguntas ¿?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id="Elipse 427" o:spid="_x0000_s1043" style="position:absolute;margin-left:373.15pt;margin-top:237.75pt;width:146.4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870659" w:rsidRDefault="00002CD3" w:rsidP="00002CD3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rPrChange w:id="26" w:author="Usuario" w:date="2022-09-26T06:46:00Z">
                              <w:rPr>
                                <w:sz w:val="32"/>
                                <w:szCs w:val="32"/>
                              </w:rPr>
                            </w:rPrChange>
                          </w:rPr>
                        </w:pPr>
                        <w:r w:rsidRPr="00870659">
                          <w:rPr>
                            <w:b/>
                            <w:sz w:val="32"/>
                            <w:szCs w:val="32"/>
                            <w:rPrChange w:id="27" w:author="Usuario" w:date="2022-09-26T06:46:00Z">
                              <w:rPr>
                                <w:sz w:val="32"/>
                                <w:szCs w:val="32"/>
                              </w:rPr>
                            </w:rPrChange>
                          </w:rPr>
                          <w:t>Responder preguntas ¿?</w:t>
                        </w:r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4678045</wp:posOffset>
                  </wp:positionH>
                  <wp:positionV relativeFrom="paragraph">
                    <wp:posOffset>809625</wp:posOffset>
                  </wp:positionV>
                  <wp:extent cx="1524000" cy="998220"/>
                  <wp:effectExtent l="0" t="0" r="0" b="0"/>
                  <wp:wrapNone/>
                  <wp:docPr id="426" name="Elipse 4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524000" cy="9982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9D22B6" w:rsidRDefault="00002CD3" w:rsidP="00002CD3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9D22B6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Iniciar sesión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id="Elipse 426" o:spid="_x0000_s1044" style="position:absolute;margin-left:368.35pt;margin-top:63.75pt;width:120pt;height:7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9D22B6" w:rsidRDefault="00002CD3" w:rsidP="00002CD3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9D22B6">
                          <w:rPr>
                            <w:b/>
                            <w:bCs/>
                            <w:sz w:val="40"/>
                            <w:szCs w:val="40"/>
                          </w:rPr>
                          <w:t xml:space="preserve">Iniciar sesión </w:t>
                        </w:r>
                      </w:p>
                    </w:txbxContent>
                  </v:textbox>
                </v:oval>
              </w:pict>
            </mc:Fallback>
          </mc:AlternateContent>
        </w:r>
        <w:r w:rsidR="00002CD3" w:rsidDel="00317582">
          <w:rPr>
            <w:noProof/>
            <w:lang w:val="en-US"/>
          </w:rPr>
          <w:drawing>
            <wp:inline distT="0" distB="0" distL="0" distR="0" wp14:anchorId="719AF388" wp14:editId="607D90C8">
              <wp:extent cx="1927860" cy="1927860"/>
              <wp:effectExtent l="0" t="0" r="0" b="0"/>
              <wp:docPr id="59" name="Imagen 59" descr="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" name="Imagen 59" descr="Diagrama&#10;&#10;Descripción generada automá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5400000">
                        <a:off x="0" y="0"/>
                        <a:ext cx="1927860" cy="1927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02CD3" w:rsidDel="00317582">
          <w:rPr>
            <w:noProof/>
            <w:lang w:val="en-US"/>
          </w:rPr>
          <w:drawing>
            <wp:inline distT="0" distB="0" distL="0" distR="0" wp14:anchorId="4C28238B" wp14:editId="3AE87200">
              <wp:extent cx="1714500" cy="1714500"/>
              <wp:effectExtent l="0" t="0" r="0" b="0"/>
              <wp:docPr id="106" name="Imagen 106" descr="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" name="Imagen 106" descr="Diagrama&#10;&#10;Descripción generada automá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5400000">
                        <a:off x="0" y="0"/>
                        <a:ext cx="1714500" cy="171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page">
                    <wp:posOffset>8144510</wp:posOffset>
                  </wp:positionH>
                  <wp:positionV relativeFrom="paragraph">
                    <wp:posOffset>2963545</wp:posOffset>
                  </wp:positionV>
                  <wp:extent cx="1004570" cy="872490"/>
                  <wp:effectExtent l="0" t="19050" r="0" b="3810"/>
                  <wp:wrapNone/>
                  <wp:docPr id="425" name="Cuadro de texto 4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 rot="5400000">
                            <a:off x="0" y="0"/>
                            <a:ext cx="1004570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Default="00002CD3" w:rsidP="00002C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425" o:spid="_x0000_s1045" type="#_x0000_t202" style="position:absolute;margin-left:641.3pt;margin-top:233.35pt;width:79.1pt;height:68.7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" filled="f" stroked="f">
                  <v:path arrowok="t"/>
                  <v:textbox>
                    <w:txbxContent>
                      <w:p w:rsidR="00002CD3" w:rsidRDefault="00002CD3" w:rsidP="00002CD3"/>
                    </w:txbxContent>
                  </v:textbox>
                  <w10:wrap anchorx="page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5904865</wp:posOffset>
                  </wp:positionH>
                  <wp:positionV relativeFrom="paragraph">
                    <wp:posOffset>1762125</wp:posOffset>
                  </wp:positionV>
                  <wp:extent cx="1607820" cy="876300"/>
                  <wp:effectExtent l="0" t="0" r="0" b="0"/>
                  <wp:wrapNone/>
                  <wp:docPr id="424" name="Elipse 4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60782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B87020" w:rsidRDefault="00002CD3" w:rsidP="00002CD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87020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Hacer preguntas ¿?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424" o:spid="_x0000_s1046" style="position:absolute;margin-left:464.95pt;margin-top:138.75pt;width:126.6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B87020" w:rsidRDefault="00002CD3" w:rsidP="00002CD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87020">
                          <w:rPr>
                            <w:b/>
                            <w:bCs/>
                            <w:sz w:val="28"/>
                            <w:szCs w:val="28"/>
                          </w:rPr>
                          <w:t>Hacer preguntas ¿?</w:t>
                        </w:r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highlight w:val="yellow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-625475</wp:posOffset>
                  </wp:positionH>
                  <wp:positionV relativeFrom="paragraph">
                    <wp:posOffset>1640205</wp:posOffset>
                  </wp:positionV>
                  <wp:extent cx="1196340" cy="411480"/>
                  <wp:effectExtent l="0" t="0" r="0" b="0"/>
                  <wp:wrapNone/>
                  <wp:docPr id="423" name="Cuadro de texto 4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19634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F47C39" w:rsidRDefault="00002CD3" w:rsidP="00002CD3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F47C39">
                                <w:rPr>
                                  <w:sz w:val="36"/>
                                  <w:szCs w:val="36"/>
                                </w:rPr>
                                <w:t>estudiante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Cuadro de texto 423" o:spid="_x0000_s1047" type="#_x0000_t202" style="position:absolute;margin-left:-49.25pt;margin-top:129.15pt;width:94.2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" filled="f" stroked="f">
                  <v:path arrowok="t"/>
                  <v:textbox>
                    <w:txbxContent>
                      <w:p w:rsidR="00002CD3" w:rsidRPr="00F47C39" w:rsidRDefault="00002CD3" w:rsidP="00002CD3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F47C39">
                          <w:rPr>
                            <w:sz w:val="36"/>
                            <w:szCs w:val="36"/>
                          </w:rPr>
                          <w:t>estudiante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-737235</wp:posOffset>
                  </wp:positionV>
                  <wp:extent cx="7056120" cy="7216140"/>
                  <wp:effectExtent l="0" t="0" r="0" b="3810"/>
                  <wp:wrapNone/>
                  <wp:docPr id="422" name="Cuadro de texto 4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7056120" cy="72161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7953D9" w:rsidRDefault="00002CD3" w:rsidP="00002CD3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422" o:spid="_x0000_s1048" type="#_x0000_t202" style="position:absolute;margin-left:40.75pt;margin-top:-58.05pt;width:555.6pt;height:56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" fillcolor="white [3201]" strokecolor="black [3200]" strokeweight="1pt">
                  <v:path arrowok="t"/>
                  <v:textbox>
                    <w:txbxContent>
                      <w:p w:rsidR="00002CD3" w:rsidRPr="007953D9" w:rsidRDefault="00002CD3" w:rsidP="00002CD3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-534035</wp:posOffset>
                  </wp:positionH>
                  <wp:positionV relativeFrom="paragraph">
                    <wp:posOffset>3971925</wp:posOffset>
                  </wp:positionV>
                  <wp:extent cx="1104900" cy="342900"/>
                  <wp:effectExtent l="0" t="0" r="0" b="0"/>
                  <wp:wrapNone/>
                  <wp:docPr id="421" name="Cuadro de texto 4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104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6A6A6B" w:rsidRDefault="00002CD3" w:rsidP="00002CD3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6A6A6B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profesor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Cuadro de texto 421" o:spid="_x0000_s1049" type="#_x0000_t202" style="position:absolute;margin-left:-42.05pt;margin-top:312.75pt;width:8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" filled="f" stroked="f">
                  <v:path arrowok="t"/>
                  <v:textbox>
                    <w:txbxContent>
                      <w:p w:rsidR="00002CD3" w:rsidRPr="006A6A6B" w:rsidRDefault="00002CD3" w:rsidP="00002CD3">
                        <w:pPr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6A6A6B">
                          <w:rPr>
                            <w:color w:val="000000" w:themeColor="text1"/>
                            <w:sz w:val="32"/>
                            <w:szCs w:val="32"/>
                          </w:rPr>
                          <w:t>profesor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-770255</wp:posOffset>
                  </wp:positionH>
                  <wp:positionV relativeFrom="paragraph">
                    <wp:posOffset>9525</wp:posOffset>
                  </wp:positionV>
                  <wp:extent cx="1417955" cy="1943100"/>
                  <wp:effectExtent l="0" t="0" r="0" b="0"/>
                  <wp:wrapNone/>
                  <wp:docPr id="420" name="Cuadro de texto 4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41795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Default="00002CD3" w:rsidP="00002CD3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1234440" cy="1767840"/>
                                    <wp:effectExtent l="0" t="0" r="0" b="0"/>
                                    <wp:docPr id="13" name="Imagen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4440" cy="17678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420" o:spid="_x0000_s1050" type="#_x0000_t202" style="position:absolute;margin-left:-60.65pt;margin-top:.75pt;width:111.65pt;height:153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" filled="f" stroked="f">
                  <v:path arrowok="t"/>
                  <v:textbox>
                    <w:txbxContent>
                      <w:p w:rsidR="00002CD3" w:rsidRDefault="00002CD3" w:rsidP="00002CD3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234440" cy="1767840"/>
                              <wp:effectExtent l="0" t="0" r="0" b="0"/>
                              <wp:docPr id="13" name="Imagen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4440" cy="17678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-815975</wp:posOffset>
                  </wp:positionH>
                  <wp:positionV relativeFrom="paragraph">
                    <wp:posOffset>2364105</wp:posOffset>
                  </wp:positionV>
                  <wp:extent cx="1394460" cy="2049780"/>
                  <wp:effectExtent l="0" t="0" r="0" b="0"/>
                  <wp:wrapNone/>
                  <wp:docPr id="419" name="Cuadro de texto 4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3944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Default="00002CD3" w:rsidP="00002CD3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1211580" cy="1691432"/>
                                    <wp:effectExtent l="0" t="0" r="0" b="0"/>
                                    <wp:docPr id="14" name="Imagen 14" descr="Imagen que contiene Diagrama&#10;&#10;Descripción generada automá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Imagen 30" descr="Imagen que contiene Diagrama&#10;&#10;Descripción generada automáticamen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1580" cy="16914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419" o:spid="_x0000_s1051" type="#_x0000_t202" style="position:absolute;margin-left:-64.25pt;margin-top:186.15pt;width:109.8pt;height:16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" filled="f" stroked="f">
                  <v:path arrowok="t"/>
                  <v:textbox>
                    <w:txbxContent>
                      <w:p w:rsidR="00002CD3" w:rsidRDefault="00002CD3" w:rsidP="00002CD3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211580" cy="1691432"/>
                              <wp:effectExtent l="0" t="0" r="0" b="0"/>
                              <wp:docPr id="14" name="Imagen 14" descr="Imagen que contiene Diagrama&#10;&#10;Descripción generada automá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Imagen 30" descr="Imagen que contiene Diagrama&#10;&#10;Descripción generada automáticam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1580" cy="16914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563245</wp:posOffset>
                  </wp:positionH>
                  <wp:positionV relativeFrom="paragraph">
                    <wp:posOffset>-752475</wp:posOffset>
                  </wp:positionV>
                  <wp:extent cx="7086600" cy="6339840"/>
                  <wp:effectExtent l="0" t="0" r="0" b="0"/>
                  <wp:wrapNone/>
                  <wp:docPr id="418" name="Rectángulo 4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7086600" cy="633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7F89469" id="Rectángulo 418" o:spid="_x0000_s1026" style="position:absolute;margin-left:44.35pt;margin-top:-59.25pt;width:558pt;height:4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" filled="f" stroked="f">
                  <v:path arrowok="t"/>
                </v:rect>
              </w:pict>
            </mc:Fallback>
          </mc:AlternateContent>
        </w:r>
      </w:del>
    </w:p>
    <w:p w:rsidR="00E33631" w:rsidRDefault="00876469" w:rsidP="00317582">
      <w:pPr>
        <w:rPr>
          <w:i/>
          <w:iCs/>
        </w:rPr>
        <w:pPrChange w:id="28" w:author="Usuario" w:date="2023-07-25T06:56:00Z">
          <w:pPr/>
        </w:pPrChange>
      </w:pPr>
      <w:del w:id="29" w:author="Usuario" w:date="2023-07-25T06:56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4730115</wp:posOffset>
                  </wp:positionH>
                  <wp:positionV relativeFrom="paragraph">
                    <wp:posOffset>2455545</wp:posOffset>
                  </wp:positionV>
                  <wp:extent cx="1554480" cy="830580"/>
                  <wp:effectExtent l="0" t="0" r="7620" b="7620"/>
                  <wp:wrapNone/>
                  <wp:docPr id="417" name="Elipse 4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554480" cy="830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870659" w:rsidRDefault="00460A26" w:rsidP="00002CD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rPrChange w:id="30" w:author="Usuario" w:date="2022-09-26T06:46:00Z">
                                    <w:rPr>
                                      <w:sz w:val="28"/>
                                      <w:szCs w:val="28"/>
                                    </w:rPr>
                                  </w:rPrChange>
                                </w:rPr>
                              </w:pPr>
                              <w:ins w:id="31" w:author="sandra" w:date="2022-09-25T14:54:00Z">
                                <w:r w:rsidRPr="00870659">
                                  <w:rPr>
                                    <w:b/>
                                    <w:sz w:val="28"/>
                                    <w:szCs w:val="28"/>
                                    <w:rPrChange w:id="32" w:author="Usuario" w:date="2022-09-26T06:46:00Z">
                                      <w:rPr>
                                        <w:sz w:val="28"/>
                                        <w:szCs w:val="28"/>
                                      </w:rPr>
                                    </w:rPrChange>
                                  </w:rPr>
                                  <w:t>E</w:t>
                                </w:r>
                              </w:ins>
                              <w:r w:rsidR="00002CD3" w:rsidRPr="00870659">
                                <w:rPr>
                                  <w:b/>
                                  <w:sz w:val="28"/>
                                  <w:szCs w:val="28"/>
                                  <w:rPrChange w:id="33" w:author="Usuario" w:date="2022-09-26T06:46:00Z">
                                    <w:rPr>
                                      <w:sz w:val="28"/>
                                      <w:szCs w:val="28"/>
                                    </w:rPr>
                                  </w:rPrChange>
                                </w:rPr>
                                <w:t xml:space="preserve">scoger una materia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417" o:spid="_x0000_s1052" style="position:absolute;margin-left:372.45pt;margin-top:193.35pt;width:122.4pt;height:6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870659" w:rsidRDefault="00460A26" w:rsidP="00002CD3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rPrChange w:id="34" w:author="Usuario" w:date="2022-09-26T06:46:00Z">
                              <w:rPr>
                                <w:sz w:val="28"/>
                                <w:szCs w:val="28"/>
                              </w:rPr>
                            </w:rPrChange>
                          </w:rPr>
                        </w:pPr>
                        <w:ins w:id="35" w:author="sandra" w:date="2022-09-25T14:54:00Z">
                          <w:r w:rsidRPr="00870659">
                            <w:rPr>
                              <w:b/>
                              <w:sz w:val="28"/>
                              <w:szCs w:val="28"/>
                              <w:rPrChange w:id="36" w:author="Usuario" w:date="2022-09-26T06:46:00Z">
                                <w:rPr>
                                  <w:sz w:val="28"/>
                                  <w:szCs w:val="28"/>
                                </w:rPr>
                              </w:rPrChange>
                            </w:rPr>
                            <w:t>E</w:t>
                          </w:r>
                        </w:ins>
                        <w:r w:rsidR="00002CD3" w:rsidRPr="00870659">
                          <w:rPr>
                            <w:b/>
                            <w:sz w:val="28"/>
                            <w:szCs w:val="28"/>
                            <w:rPrChange w:id="37" w:author="Usuario" w:date="2022-09-26T06:46:00Z">
                              <w:rPr>
                                <w:sz w:val="28"/>
                                <w:szCs w:val="28"/>
                              </w:rPr>
                            </w:rPrChange>
                          </w:rPr>
                          <w:t xml:space="preserve">scoger una materia </w:t>
                        </w:r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1763395</wp:posOffset>
                  </wp:positionV>
                  <wp:extent cx="4709160" cy="1293495"/>
                  <wp:effectExtent l="0" t="0" r="0" b="1905"/>
                  <wp:wrapNone/>
                  <wp:docPr id="416" name="Conector recto 4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H="1">
                            <a:off x="0" y="0"/>
                            <a:ext cx="4709160" cy="1293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635A62C" id="Conector recto 41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5pt,138.85pt" to="389.3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5786755</wp:posOffset>
                  </wp:positionH>
                  <wp:positionV relativeFrom="paragraph">
                    <wp:posOffset>368300</wp:posOffset>
                  </wp:positionV>
                  <wp:extent cx="2428240" cy="3193415"/>
                  <wp:effectExtent l="0" t="0" r="10160" b="6985"/>
                  <wp:wrapNone/>
                  <wp:docPr id="415" name="Conector recto 4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H="1">
                            <a:off x="0" y="0"/>
                            <a:ext cx="2428240" cy="3193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BD56B70" id="Conector recto 415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65pt,29pt" to="646.85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4862830</wp:posOffset>
                  </wp:positionH>
                  <wp:positionV relativeFrom="paragraph">
                    <wp:posOffset>389890</wp:posOffset>
                  </wp:positionV>
                  <wp:extent cx="3350895" cy="3386455"/>
                  <wp:effectExtent l="0" t="0" r="1905" b="4445"/>
                  <wp:wrapNone/>
                  <wp:docPr id="414" name="Conector recto 4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3350895" cy="3386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B7F0BC3" id="Conector recto 414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pt,30.7pt" to="646.7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1113790</wp:posOffset>
                  </wp:positionV>
                  <wp:extent cx="4585335" cy="2649855"/>
                  <wp:effectExtent l="0" t="0" r="5715" b="17145"/>
                  <wp:wrapNone/>
                  <wp:docPr id="413" name="Conector recto 4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4585335" cy="2649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C0F595B" id="Conector recto 41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87.7pt" to="378.4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3072130</wp:posOffset>
                  </wp:positionV>
                  <wp:extent cx="3703320" cy="960120"/>
                  <wp:effectExtent l="0" t="0" r="11430" b="11430"/>
                  <wp:wrapNone/>
                  <wp:docPr id="412" name="Conector recto 4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3703320" cy="960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7018CA9" id="Conector recto 41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5pt,241.9pt" to="309.5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1052830</wp:posOffset>
                  </wp:positionV>
                  <wp:extent cx="1116330" cy="2596515"/>
                  <wp:effectExtent l="0" t="0" r="7620" b="13335"/>
                  <wp:wrapNone/>
                  <wp:docPr id="411" name="Conector recto 4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1116330" cy="2596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AD8B7F0" id="Conector recto 41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82.9pt" to="104.65pt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3281045</wp:posOffset>
                  </wp:positionH>
                  <wp:positionV relativeFrom="paragraph">
                    <wp:posOffset>2232025</wp:posOffset>
                  </wp:positionV>
                  <wp:extent cx="4741545" cy="1293495"/>
                  <wp:effectExtent l="0" t="0" r="1905" b="1905"/>
                  <wp:wrapNone/>
                  <wp:docPr id="410" name="Conector recto 4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4741545" cy="1293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40DECB2" id="Conector recto 41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5pt,175.75pt" to="631.7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532765</wp:posOffset>
                  </wp:positionV>
                  <wp:extent cx="3672840" cy="2524125"/>
                  <wp:effectExtent l="0" t="0" r="3810" b="9525"/>
                  <wp:wrapNone/>
                  <wp:docPr id="409" name="Conector recto 4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3672840" cy="2524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BEC3114" id="Conector recto 40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5pt,41.95pt" to="307.1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389890</wp:posOffset>
                  </wp:positionV>
                  <wp:extent cx="3707130" cy="670560"/>
                  <wp:effectExtent l="0" t="0" r="7620" b="15240"/>
                  <wp:wrapNone/>
                  <wp:docPr id="408" name="Conector recto 4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3707130" cy="670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F53B80E" id="Conector recto 40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5pt,30.7pt" to="306.2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5535295</wp:posOffset>
                  </wp:positionH>
                  <wp:positionV relativeFrom="paragraph">
                    <wp:posOffset>572770</wp:posOffset>
                  </wp:positionV>
                  <wp:extent cx="2564130" cy="1668780"/>
                  <wp:effectExtent l="0" t="0" r="7620" b="7620"/>
                  <wp:wrapNone/>
                  <wp:docPr id="407" name="Conector recto 4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2564130" cy="1668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4AA7691" id="Conector recto 40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85pt,45.1pt" to="637.7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359410</wp:posOffset>
                  </wp:positionV>
                  <wp:extent cx="3030855" cy="413385"/>
                  <wp:effectExtent l="0" t="0" r="17145" b="5715"/>
                  <wp:wrapNone/>
                  <wp:docPr id="406" name="Conector recto 4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3030855" cy="413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DF5D490" id="Conector recto 40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7.45pt,28.3pt" to="426.1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" strokecolor="black [3200]" strokeweight="1.5pt">
                  <v:stroke joinstyle="miter"/>
                  <o:lock v:ext="edit" shapetype="f"/>
                  <w10:wrap anchorx="margin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4310380</wp:posOffset>
                  </wp:positionH>
                  <wp:positionV relativeFrom="paragraph">
                    <wp:posOffset>359410</wp:posOffset>
                  </wp:positionV>
                  <wp:extent cx="3937000" cy="845820"/>
                  <wp:effectExtent l="0" t="0" r="6350" b="11430"/>
                  <wp:wrapNone/>
                  <wp:docPr id="405" name="Conector recto 4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3937000" cy="845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8B54B99" id="Conector recto 40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pt,28.3pt" to="649.4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1068070</wp:posOffset>
                  </wp:positionV>
                  <wp:extent cx="2849880" cy="302895"/>
                  <wp:effectExtent l="0" t="0" r="7620" b="1905"/>
                  <wp:wrapNone/>
                  <wp:docPr id="404" name="Conector recto 4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284988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6DEE5A6" id="Conector recto 40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84.1pt" to="241.1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3079750</wp:posOffset>
                  </wp:positionV>
                  <wp:extent cx="1794510" cy="125095"/>
                  <wp:effectExtent l="0" t="0" r="15240" b="8255"/>
                  <wp:wrapNone/>
                  <wp:docPr id="403" name="Conector recto 4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1794510" cy="125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C0398A0" id="Conector recto 40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242.5pt" to="158.0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3087370</wp:posOffset>
                  </wp:positionV>
                  <wp:extent cx="998220" cy="600075"/>
                  <wp:effectExtent l="0" t="0" r="11430" b="9525"/>
                  <wp:wrapNone/>
                  <wp:docPr id="402" name="Conector recto 4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998220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A613DE7" id="Conector recto 40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243.1pt" to="93.55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3824605</wp:posOffset>
                  </wp:positionH>
                  <wp:positionV relativeFrom="paragraph">
                    <wp:posOffset>2000885</wp:posOffset>
                  </wp:positionV>
                  <wp:extent cx="1623060" cy="1097280"/>
                  <wp:effectExtent l="0" t="0" r="0" b="7620"/>
                  <wp:wrapNone/>
                  <wp:docPr id="401" name="Elipse 4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623060" cy="1097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870659" w:rsidRDefault="00002CD3" w:rsidP="00002CD3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rPrChange w:id="38" w:author="Usuario" w:date="2022-09-26T06:46:00Z">
                                    <w:rPr>
                                      <w:sz w:val="36"/>
                                      <w:szCs w:val="36"/>
                                    </w:rPr>
                                  </w:rPrChange>
                                </w:rPr>
                              </w:pPr>
                              <w:r w:rsidRPr="00870659">
                                <w:rPr>
                                  <w:b/>
                                  <w:sz w:val="36"/>
                                  <w:szCs w:val="36"/>
                                  <w:rPrChange w:id="39" w:author="Usuario" w:date="2022-09-26T06:46:00Z">
                                    <w:rPr>
                                      <w:sz w:val="36"/>
                                      <w:szCs w:val="36"/>
                                    </w:rPr>
                                  </w:rPrChange>
                                </w:rPr>
                                <w:t>Leer libros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401" o:spid="_x0000_s1053" style="position:absolute;margin-left:301.15pt;margin-top:157.55pt;width:127.8pt;height:8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870659" w:rsidRDefault="00002CD3" w:rsidP="00002CD3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rPrChange w:id="40" w:author="Usuario" w:date="2022-09-26T06:46:00Z">
                              <w:rPr>
                                <w:sz w:val="36"/>
                                <w:szCs w:val="36"/>
                              </w:rPr>
                            </w:rPrChange>
                          </w:rPr>
                        </w:pPr>
                        <w:r w:rsidRPr="00870659">
                          <w:rPr>
                            <w:b/>
                            <w:sz w:val="36"/>
                            <w:szCs w:val="36"/>
                            <w:rPrChange w:id="41" w:author="Usuario" w:date="2022-09-26T06:46:00Z">
                              <w:rPr>
                                <w:sz w:val="36"/>
                                <w:szCs w:val="36"/>
                              </w:rPr>
                            </w:rPrChange>
                          </w:rPr>
                          <w:t>Leer libros</w:t>
                        </w:r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1972310</wp:posOffset>
                  </wp:positionH>
                  <wp:positionV relativeFrom="paragraph">
                    <wp:posOffset>2758440</wp:posOffset>
                  </wp:positionV>
                  <wp:extent cx="1546860" cy="906780"/>
                  <wp:effectExtent l="0" t="0" r="0" b="7620"/>
                  <wp:wrapNone/>
                  <wp:docPr id="400" name="Elipse 4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546860" cy="9067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870659" w:rsidRDefault="00002CD3" w:rsidP="00002CD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rPrChange w:id="42" w:author="Usuario" w:date="2022-09-26T06:46:00Z">
                                    <w:rPr>
                                      <w:sz w:val="32"/>
                                      <w:szCs w:val="32"/>
                                    </w:rPr>
                                  </w:rPrChange>
                                </w:rPr>
                              </w:pPr>
                              <w:r w:rsidRPr="00870659">
                                <w:rPr>
                                  <w:b/>
                                  <w:sz w:val="32"/>
                                  <w:szCs w:val="32"/>
                                  <w:rPrChange w:id="43" w:author="Usuario" w:date="2022-09-26T06:46:00Z">
                                    <w:rPr>
                                      <w:sz w:val="32"/>
                                      <w:szCs w:val="32"/>
                                    </w:rPr>
                                  </w:rPrChange>
                                </w:rPr>
                                <w:t xml:space="preserve">Hacer anuncio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id="Elipse 400" o:spid="_x0000_s1054" style="position:absolute;margin-left:155.3pt;margin-top:217.2pt;width:121.8pt;height:7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" fillcolor="white [3201]" strokecolor="black [3200]" strokeweight="1pt">
                  <v:stroke joinstyle="miter"/>
                  <v:path arrowok="t"/>
                  <v:textbox>
                    <w:txbxContent>
                      <w:p w:rsidR="00002CD3" w:rsidRPr="00870659" w:rsidRDefault="00002CD3" w:rsidP="00002CD3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rPrChange w:id="44" w:author="Usuario" w:date="2022-09-26T06:46:00Z">
                              <w:rPr>
                                <w:sz w:val="32"/>
                                <w:szCs w:val="32"/>
                              </w:rPr>
                            </w:rPrChange>
                          </w:rPr>
                        </w:pPr>
                        <w:r w:rsidRPr="00870659">
                          <w:rPr>
                            <w:b/>
                            <w:sz w:val="32"/>
                            <w:szCs w:val="32"/>
                            <w:rPrChange w:id="45" w:author="Usuario" w:date="2022-09-26T06:46:00Z">
                              <w:rPr>
                                <w:sz w:val="32"/>
                                <w:szCs w:val="32"/>
                              </w:rPr>
                            </w:rPrChange>
                          </w:rPr>
                          <w:t xml:space="preserve">Hacer anuncio </w:t>
                        </w:r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90336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1076325</wp:posOffset>
                  </wp:positionV>
                  <wp:extent cx="5133340" cy="2540635"/>
                  <wp:effectExtent l="0" t="0" r="10160" b="12065"/>
                  <wp:wrapNone/>
                  <wp:docPr id="399" name="Conector recto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133340" cy="2540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43043D20" id="Conector recto 39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84.75pt" to="424.45pt,2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89312" behindDoc="0" locked="0" layoutInCell="1" allowOverlap="1">
                  <wp:simplePos x="0" y="0"/>
                  <wp:positionH relativeFrom="column">
                    <wp:posOffset>5175250</wp:posOffset>
                  </wp:positionH>
                  <wp:positionV relativeFrom="paragraph">
                    <wp:posOffset>3561715</wp:posOffset>
                  </wp:positionV>
                  <wp:extent cx="1066800" cy="810260"/>
                  <wp:effectExtent l="0" t="0" r="0" b="8890"/>
                  <wp:wrapNone/>
                  <wp:docPr id="398" name="Elipse 3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066800" cy="810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4BB8" w:rsidRPr="00870659" w:rsidRDefault="00464BB8" w:rsidP="00464BB8">
                              <w:pPr>
                                <w:jc w:val="center"/>
                                <w:rPr>
                                  <w:b/>
                                  <w:rPrChange w:id="46" w:author="Usuario" w:date="2022-09-26T06:46:00Z">
                                    <w:rPr/>
                                  </w:rPrChange>
                                </w:rPr>
                              </w:pPr>
                              <w:r w:rsidRPr="00870659">
                                <w:rPr>
                                  <w:b/>
                                  <w:rPrChange w:id="47" w:author="Usuario" w:date="2022-09-26T06:46:00Z">
                                    <w:rPr/>
                                  </w:rPrChange>
                                </w:rPr>
                                <w:t xml:space="preserve">Publicar libros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id="Elipse 398" o:spid="_x0000_s1055" style="position:absolute;margin-left:407.5pt;margin-top:280.45pt;width:84pt;height:63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" fillcolor="white [3201]" strokecolor="black [3200]" strokeweight="1pt">
                  <v:stroke joinstyle="miter"/>
                  <v:path arrowok="t"/>
                  <v:textbox>
                    <w:txbxContent>
                      <w:p w:rsidR="00464BB8" w:rsidRPr="00870659" w:rsidRDefault="00464BB8" w:rsidP="00464BB8">
                        <w:pPr>
                          <w:jc w:val="center"/>
                          <w:rPr>
                            <w:b/>
                            <w:rPrChange w:id="48" w:author="Usuario" w:date="2022-09-26T06:46:00Z">
                              <w:rPr/>
                            </w:rPrChange>
                          </w:rPr>
                        </w:pPr>
                        <w:r w:rsidRPr="00870659">
                          <w:rPr>
                            <w:b/>
                            <w:rPrChange w:id="49" w:author="Usuario" w:date="2022-09-26T06:46:00Z">
                              <w:rPr/>
                            </w:rPrChange>
                          </w:rPr>
                          <w:t xml:space="preserve">Publicar libros </w:t>
                        </w:r>
                      </w:p>
                    </w:txbxContent>
                  </v:textbox>
                </v:oval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1061085</wp:posOffset>
                  </wp:positionV>
                  <wp:extent cx="3712845" cy="1209040"/>
                  <wp:effectExtent l="0" t="0" r="1905" b="10160"/>
                  <wp:wrapNone/>
                  <wp:docPr id="397" name="Conector recto 3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3712845" cy="1209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D6A71F3" id="Conector recto 39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83.55pt" to="310.4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R="00002CD3" w:rsidDel="00317582">
          <w:rPr>
            <w:i/>
            <w:iCs/>
          </w:rPr>
          <w:br w:type="page"/>
        </w:r>
      </w:del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5155565</wp:posOffset>
                </wp:positionH>
                <wp:positionV relativeFrom="paragraph">
                  <wp:posOffset>5159375</wp:posOffset>
                </wp:positionV>
                <wp:extent cx="1143000" cy="708025"/>
                <wp:effectExtent l="0" t="0" r="0" b="0"/>
                <wp:wrapNone/>
                <wp:docPr id="396" name="Cuadro de texto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70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653" w:rsidRDefault="00BD5653">
                            <w:r>
                              <w:t>Brindar contenido</w:t>
                            </w:r>
                            <w:r w:rsidR="001759C5">
                              <w:t>_</w:t>
                            </w:r>
                            <w:r>
                              <w:t xml:space="preserve">para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6" o:spid="_x0000_s1056" type="#_x0000_t202" style="position:absolute;margin-left:405.95pt;margin-top:406.25pt;width:90pt;height:55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" filled="f" stroked="f">
                <v:path arrowok="t"/>
                <v:textbox>
                  <w:txbxContent>
                    <w:p w:rsidR="00BD5653" w:rsidRDefault="00BD5653">
                      <w:r>
                        <w:t>Brindar contenido</w:t>
                      </w:r>
                      <w:r w:rsidR="001759C5">
                        <w:t>_</w:t>
                      </w:r>
                      <w:r>
                        <w:t xml:space="preserve">para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4338955</wp:posOffset>
                </wp:positionV>
                <wp:extent cx="1171575" cy="650240"/>
                <wp:effectExtent l="0" t="0" r="0" b="0"/>
                <wp:wrapNone/>
                <wp:docPr id="395" name="Cuadro de texto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157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66" w:rsidRDefault="00875C55">
                            <w:pPr>
                              <w:rPr>
                                <w:ins w:id="50" w:author="Usuario" w:date="2022-09-27T07:57:00Z"/>
                              </w:rPr>
                            </w:pPr>
                            <w:r>
                              <w:t>PREGUNTAR</w:t>
                            </w:r>
                            <w:r w:rsidR="001759C5">
                              <w:t>_</w:t>
                            </w:r>
                          </w:p>
                          <w:p w:rsidR="00875C55" w:rsidRDefault="00D66B66">
                            <w:ins w:id="51" w:author="Usuario" w:date="2022-09-27T07:57:00Z">
                              <w:r>
                                <w:t>icfes</w:t>
                              </w:r>
                            </w:ins>
                            <w:del w:id="52" w:author="Usuario" w:date="2022-09-27T07:57:00Z">
                              <w:r w:rsidR="00875C55" w:rsidDel="00D66B66">
                                <w:delText>LO</w:delText>
                              </w:r>
                              <w:r w:rsidR="001759C5" w:rsidDel="00D66B66">
                                <w:delText>_</w:delText>
                              </w:r>
                              <w:r w:rsidR="00875C55" w:rsidDel="00D66B66">
                                <w:delText>QUE</w:delText>
                              </w:r>
                              <w:r w:rsidR="001759C5" w:rsidDel="00D66B66">
                                <w:delText>_</w:delText>
                              </w:r>
                              <w:r w:rsidR="00875C55" w:rsidDel="00D66B66">
                                <w:delText>NO</w:delText>
                              </w:r>
                              <w:r w:rsidR="001759C5" w:rsidDel="00D66B66">
                                <w:delText>_</w:delText>
                              </w:r>
                              <w:r w:rsidR="00875C55" w:rsidDel="00D66B66">
                                <w:delText xml:space="preserve">SE SABE 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5" o:spid="_x0000_s1057" type="#_x0000_t202" style="position:absolute;margin-left:371pt;margin-top:341.65pt;width:92.25pt;height:51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" filled="f" stroked="f">
                <v:path arrowok="t"/>
                <v:textbox>
                  <w:txbxContent>
                    <w:p w:rsidR="00D66B66" w:rsidRDefault="00875C55">
                      <w:pPr>
                        <w:rPr>
                          <w:ins w:id="53" w:author="Usuario" w:date="2022-09-27T07:57:00Z"/>
                        </w:rPr>
                      </w:pPr>
                      <w:r>
                        <w:t>PREGUNTAR</w:t>
                      </w:r>
                      <w:r w:rsidR="001759C5">
                        <w:t>_</w:t>
                      </w:r>
                    </w:p>
                    <w:p w:rsidR="00875C55" w:rsidRDefault="00D66B66">
                      <w:ins w:id="54" w:author="Usuario" w:date="2022-09-27T07:57:00Z">
                        <w:r>
                          <w:t>icfes</w:t>
                        </w:r>
                      </w:ins>
                      <w:del w:id="55" w:author="Usuario" w:date="2022-09-27T07:57:00Z">
                        <w:r w:rsidR="00875C55" w:rsidDel="00D66B66">
                          <w:delText>LO</w:delText>
                        </w:r>
                        <w:r w:rsidR="001759C5" w:rsidDel="00D66B66">
                          <w:delText>_</w:delText>
                        </w:r>
                        <w:r w:rsidR="00875C55" w:rsidDel="00D66B66">
                          <w:delText>QUE</w:delText>
                        </w:r>
                        <w:r w:rsidR="001759C5" w:rsidDel="00D66B66">
                          <w:delText>_</w:delText>
                        </w:r>
                        <w:r w:rsidR="00875C55" w:rsidDel="00D66B66">
                          <w:delText>NO</w:delText>
                        </w:r>
                        <w:r w:rsidR="001759C5" w:rsidDel="00D66B66">
                          <w:delText>_</w:delText>
                        </w:r>
                        <w:r w:rsidR="00875C55" w:rsidDel="00D66B66">
                          <w:delText xml:space="preserve">SE SABE </w:delText>
                        </w:r>
                      </w:del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2729865</wp:posOffset>
                </wp:positionV>
                <wp:extent cx="1344930" cy="457200"/>
                <wp:effectExtent l="0" t="0" r="0" b="0"/>
                <wp:wrapNone/>
                <wp:docPr id="394" name="Cuadro de texto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4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975" w:rsidRDefault="00443975">
                            <w:r>
                              <w:t>PARTICIPACIÓN EN</w:t>
                            </w:r>
                            <w:r w:rsidR="001759C5">
                              <w:t>_</w:t>
                            </w:r>
                            <w:r>
                              <w:t>EL</w:t>
                            </w:r>
                            <w:r w:rsidR="001759C5">
                              <w:t>_</w:t>
                            </w:r>
                            <w:r>
                              <w:t xml:space="preserve">CONTENIDO </w:t>
                            </w:r>
                          </w:p>
                          <w:p w:rsidR="00443975" w:rsidRDefault="00443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94" o:spid="_x0000_s1058" type="#_x0000_t202" style="position:absolute;margin-left:201.95pt;margin-top:214.95pt;width:105.9pt;height:3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" filled="f" stroked="f">
                <v:path arrowok="t"/>
                <v:textbox>
                  <w:txbxContent>
                    <w:p w:rsidR="00443975" w:rsidRDefault="00443975">
                      <w:r>
                        <w:t>PARTICIPACIÓN EN</w:t>
                      </w:r>
                      <w:r w:rsidR="001759C5">
                        <w:t>_</w:t>
                      </w:r>
                      <w:r>
                        <w:t>EL</w:t>
                      </w:r>
                      <w:r w:rsidR="001759C5">
                        <w:t>_</w:t>
                      </w:r>
                      <w:r>
                        <w:t xml:space="preserve">CONTENIDO </w:t>
                      </w:r>
                    </w:p>
                    <w:p w:rsidR="00443975" w:rsidRDefault="00443975"/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299" distR="114299" simplePos="0" relativeHeight="251880448" behindDoc="0" locked="0" layoutInCell="1" allowOverlap="1">
                <wp:simplePos x="0" y="0"/>
                <wp:positionH relativeFrom="column">
                  <wp:posOffset>4246879</wp:posOffset>
                </wp:positionH>
                <wp:positionV relativeFrom="paragraph">
                  <wp:posOffset>4655820</wp:posOffset>
                </wp:positionV>
                <wp:extent cx="0" cy="616585"/>
                <wp:effectExtent l="76200" t="38100" r="38100" b="31115"/>
                <wp:wrapNone/>
                <wp:docPr id="393" name="Conector recto de flecha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C4D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3" o:spid="_x0000_s1026" type="#_x0000_t32" style="position:absolute;margin-left:334.4pt;margin-top:366.6pt;width:0;height:48.55pt;z-index:251880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" strokecolor="black [3200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6103620</wp:posOffset>
                </wp:positionV>
                <wp:extent cx="942340" cy="6985"/>
                <wp:effectExtent l="0" t="76200" r="10160" b="69215"/>
                <wp:wrapNone/>
                <wp:docPr id="392" name="Conector recto de flecha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4234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4082B" id="Conector recto de flecha 392" o:spid="_x0000_s1026" type="#_x0000_t32" style="position:absolute;margin-left:111.9pt;margin-top:480.6pt;width:74.2pt;height:.5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5895340</wp:posOffset>
                </wp:positionV>
                <wp:extent cx="866140" cy="450215"/>
                <wp:effectExtent l="0" t="0" r="0" b="0"/>
                <wp:wrapNone/>
                <wp:docPr id="391" name="Cuadro de text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653" w:rsidRDefault="00BD5653">
                            <w:r>
                              <w:t xml:space="preserve">Cerra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1" o:spid="_x0000_s1059" type="#_x0000_t202" style="position:absolute;margin-left:77.5pt;margin-top:464.2pt;width:68.2pt;height:35.4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" filled="f" stroked="f">
                <v:path arrowok="t"/>
                <v:textbox>
                  <w:txbxContent>
                    <w:p w:rsidR="00BD5653" w:rsidRDefault="00BD5653">
                      <w:r>
                        <w:t xml:space="preserve">Cerra sesión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6102350</wp:posOffset>
                </wp:positionV>
                <wp:extent cx="1170940" cy="635"/>
                <wp:effectExtent l="0" t="0" r="10160" b="18415"/>
                <wp:wrapNone/>
                <wp:docPr id="390" name="Conector rect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70940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ED2E5" id="Conector recto 390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5pt,480.5pt" to="83.55pt,4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5306695</wp:posOffset>
                </wp:positionV>
                <wp:extent cx="1489075" cy="269875"/>
                <wp:effectExtent l="0" t="0" r="0" b="0"/>
                <wp:wrapNone/>
                <wp:docPr id="389" name="Cuadro de texto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90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653" w:rsidRDefault="00BD5653">
                            <w:r>
                              <w:t xml:space="preserve">Respuesta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9" o:spid="_x0000_s1060" type="#_x0000_t202" style="position:absolute;margin-left:129.9pt;margin-top:417.85pt;width:117.25pt;height:21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" filled="f" stroked="f">
                <v:path arrowok="t"/>
                <v:textbox>
                  <w:txbxContent>
                    <w:p w:rsidR="00BD5653" w:rsidRDefault="00BD5653">
                      <w:r>
                        <w:t xml:space="preserve">Respuesta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5327650</wp:posOffset>
                </wp:positionV>
                <wp:extent cx="4743450" cy="20955"/>
                <wp:effectExtent l="0" t="0" r="0" b="17145"/>
                <wp:wrapNone/>
                <wp:docPr id="388" name="Conector recto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74345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FC735" id="Conector recto 388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05pt,419.5pt" to="366.4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73280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5341619</wp:posOffset>
                </wp:positionV>
                <wp:extent cx="595630" cy="0"/>
                <wp:effectExtent l="38100" t="76200" r="0" b="76200"/>
                <wp:wrapNone/>
                <wp:docPr id="387" name="Conector recto de flecha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94D31" id="Conector recto de flecha 387" o:spid="_x0000_s1026" type="#_x0000_t32" style="position:absolute;margin-left:363.9pt;margin-top:420.6pt;width:46.9pt;height:0;flip:x;z-index:251873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6110605</wp:posOffset>
                </wp:positionH>
                <wp:positionV relativeFrom="paragraph">
                  <wp:posOffset>5306060</wp:posOffset>
                </wp:positionV>
                <wp:extent cx="741045" cy="7620"/>
                <wp:effectExtent l="0" t="0" r="1905" b="11430"/>
                <wp:wrapNone/>
                <wp:docPr id="386" name="Conector recto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1045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99E37" id="Conector recto 386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15pt,417.8pt" to="539.5pt,4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71232" behindDoc="0" locked="0" layoutInCell="1" allowOverlap="1">
                <wp:simplePos x="0" y="0"/>
                <wp:positionH relativeFrom="column">
                  <wp:posOffset>6879590</wp:posOffset>
                </wp:positionH>
                <wp:positionV relativeFrom="paragraph">
                  <wp:posOffset>5292724</wp:posOffset>
                </wp:positionV>
                <wp:extent cx="387985" cy="0"/>
                <wp:effectExtent l="38100" t="76200" r="0" b="76200"/>
                <wp:wrapNone/>
                <wp:docPr id="385" name="Conector recto de flecha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7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B8E37" id="Conector recto de flecha 385" o:spid="_x0000_s1026" type="#_x0000_t32" style="position:absolute;margin-left:541.7pt;margin-top:416.75pt;width:30.55pt;height:0;flip:x;z-index:251871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7245985</wp:posOffset>
                </wp:positionH>
                <wp:positionV relativeFrom="paragraph">
                  <wp:posOffset>5133340</wp:posOffset>
                </wp:positionV>
                <wp:extent cx="7620" cy="173355"/>
                <wp:effectExtent l="0" t="0" r="11430" b="17145"/>
                <wp:wrapNone/>
                <wp:docPr id="384" name="Conector recto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AD186" id="Conector recto 38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55pt,404.2pt" to="571.15pt,4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299" distR="114299" simplePos="0" relativeHeight="251868160" behindDoc="0" locked="0" layoutInCell="1" allowOverlap="1">
                <wp:simplePos x="0" y="0"/>
                <wp:positionH relativeFrom="column">
                  <wp:posOffset>7204709</wp:posOffset>
                </wp:positionH>
                <wp:positionV relativeFrom="paragraph">
                  <wp:posOffset>4586605</wp:posOffset>
                </wp:positionV>
                <wp:extent cx="0" cy="200660"/>
                <wp:effectExtent l="0" t="0" r="0" b="8890"/>
                <wp:wrapNone/>
                <wp:docPr id="383" name="Conector recto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EA439" id="Conector recto 383" o:spid="_x0000_s1026" style="position:absolute;z-index:251868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7.3pt,361.15pt" to="567.3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67136" behindDoc="0" locked="0" layoutInCell="1" allowOverlap="1">
                <wp:simplePos x="0" y="0"/>
                <wp:positionH relativeFrom="column">
                  <wp:posOffset>6851650</wp:posOffset>
                </wp:positionH>
                <wp:positionV relativeFrom="paragraph">
                  <wp:posOffset>4586604</wp:posOffset>
                </wp:positionV>
                <wp:extent cx="353695" cy="0"/>
                <wp:effectExtent l="0" t="0" r="8255" b="0"/>
                <wp:wrapNone/>
                <wp:docPr id="382" name="Conector recto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36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43F50" id="Conector recto 382" o:spid="_x0000_s1026" style="position:absolute;z-index:251867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539.5pt,361.15pt" to="567.35pt,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6796405</wp:posOffset>
                </wp:positionH>
                <wp:positionV relativeFrom="paragraph">
                  <wp:posOffset>4739005</wp:posOffset>
                </wp:positionV>
                <wp:extent cx="1038860" cy="533400"/>
                <wp:effectExtent l="0" t="0" r="0" b="0"/>
                <wp:wrapNone/>
                <wp:docPr id="381" name="Cuadro de texto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8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C55" w:rsidRDefault="00875C55">
                            <w:r>
                              <w:t>Procesar</w:t>
                            </w:r>
                            <w:r w:rsidR="001759C5">
                              <w:t>_</w:t>
                            </w:r>
                            <w:r w:rsidR="00CC3FBF">
                              <w:t xml:space="preserve">para responder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1" o:spid="_x0000_s1061" type="#_x0000_t202" style="position:absolute;margin-left:535.15pt;margin-top:373.15pt;width:81.8pt;height:4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" filled="f" stroked="f">
                <v:path arrowok="t"/>
                <v:textbox>
                  <w:txbxContent>
                    <w:p w:rsidR="00875C55" w:rsidRDefault="00875C55">
                      <w:r>
                        <w:t>Procesar</w:t>
                      </w:r>
                      <w:r w:rsidR="001759C5">
                        <w:t>_</w:t>
                      </w:r>
                      <w:r w:rsidR="00CC3FBF">
                        <w:t xml:space="preserve">para responder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5570220</wp:posOffset>
                </wp:positionH>
                <wp:positionV relativeFrom="paragraph">
                  <wp:posOffset>4586605</wp:posOffset>
                </wp:positionV>
                <wp:extent cx="1247140" cy="6985"/>
                <wp:effectExtent l="0" t="76200" r="10160" b="69215"/>
                <wp:wrapNone/>
                <wp:docPr id="380" name="Conector recto de flecha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4714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5A26F" id="Conector recto de flecha 380" o:spid="_x0000_s1026" type="#_x0000_t32" style="position:absolute;margin-left:438.6pt;margin-top:361.15pt;width:98.2pt;height:.55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63040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4565649</wp:posOffset>
                </wp:positionV>
                <wp:extent cx="4911725" cy="0"/>
                <wp:effectExtent l="0" t="0" r="3175" b="0"/>
                <wp:wrapNone/>
                <wp:docPr id="379" name="Conector recto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11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23117" id="Conector recto 379" o:spid="_x0000_s1026" style="position:absolute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5pt,359.5pt" to="380.25pt,3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3935095</wp:posOffset>
                </wp:positionV>
                <wp:extent cx="2583815" cy="6985"/>
                <wp:effectExtent l="38100" t="76200" r="0" b="69215"/>
                <wp:wrapNone/>
                <wp:docPr id="378" name="Conector recto de flecha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58381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38E4A" id="Conector recto de flecha 378" o:spid="_x0000_s1026" type="#_x0000_t32" style="position:absolute;margin-left:-8.1pt;margin-top:309.85pt;width:203.45pt;height:.55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3574415</wp:posOffset>
                </wp:positionV>
                <wp:extent cx="1129030" cy="810260"/>
                <wp:effectExtent l="0" t="0" r="0" b="0"/>
                <wp:wrapNone/>
                <wp:docPr id="377" name="Cuadro de texto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9030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C55" w:rsidRDefault="00875C55">
                            <w:r>
                              <w:t>DAR CONTENIDO</w:t>
                            </w:r>
                            <w:r w:rsidR="001759C5">
                              <w:t>_</w:t>
                            </w:r>
                            <w:r>
                              <w:t>DE ACUERDO</w:t>
                            </w:r>
                            <w:r w:rsidR="001759C5">
                              <w:t>_</w:t>
                            </w:r>
                            <w:r>
                              <w:t>CON SU</w:t>
                            </w:r>
                            <w:r w:rsidR="001759C5">
                              <w:t>_</w:t>
                            </w:r>
                            <w:r>
                              <w:t xml:space="preserve">GRADO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77" o:spid="_x0000_s1062" type="#_x0000_t202" style="position:absolute;margin-left:191.45pt;margin-top:281.45pt;width:88.9pt;height:63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" filled="f" stroked="f">
                <v:path arrowok="t"/>
                <v:textbox>
                  <w:txbxContent>
                    <w:p w:rsidR="00875C55" w:rsidRDefault="00875C55">
                      <w:r>
                        <w:t>DAR CONTENIDO</w:t>
                      </w:r>
                      <w:r w:rsidR="001759C5">
                        <w:t>_</w:t>
                      </w:r>
                      <w:r>
                        <w:t>DE ACUERDO</w:t>
                      </w:r>
                      <w:r w:rsidR="001759C5">
                        <w:t>_</w:t>
                      </w:r>
                      <w:r>
                        <w:t>CON SU</w:t>
                      </w:r>
                      <w:r w:rsidR="001759C5">
                        <w:t>_</w:t>
                      </w:r>
                      <w:r>
                        <w:t xml:space="preserve">GRADO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59968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3921124</wp:posOffset>
                </wp:positionV>
                <wp:extent cx="1149985" cy="0"/>
                <wp:effectExtent l="0" t="0" r="0" b="0"/>
                <wp:wrapNone/>
                <wp:docPr id="376" name="Conector recto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499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605C0" id="Conector recto 376" o:spid="_x0000_s1026" style="position:absolute;flip:x y;z-index:251859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3.35pt,308.75pt" to="363.9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270510</wp:posOffset>
                </wp:positionV>
                <wp:extent cx="381000" cy="5832475"/>
                <wp:effectExtent l="0" t="0" r="0" b="0"/>
                <wp:wrapNone/>
                <wp:docPr id="375" name="Rectángulo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583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9D200" id="Rectángulo 375" o:spid="_x0000_s1026" style="position:absolute;margin-left:-37.6pt;margin-top:21.3pt;width:30pt;height:459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" fillcolor="white [3201]" strokecolor="black [3200]" strokeweight="1pt">
                <v:path arrowok="t"/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6803390</wp:posOffset>
                </wp:positionH>
                <wp:positionV relativeFrom="paragraph">
                  <wp:posOffset>-553720</wp:posOffset>
                </wp:positionV>
                <wp:extent cx="48260" cy="6657340"/>
                <wp:effectExtent l="0" t="0" r="8890" b="10160"/>
                <wp:wrapNone/>
                <wp:docPr id="374" name="Conector recto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260" cy="6657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F518" id="Conector recto 37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7pt,-43.6pt" to="539.5pt,4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-518795</wp:posOffset>
                </wp:positionV>
                <wp:extent cx="13970" cy="6725920"/>
                <wp:effectExtent l="0" t="0" r="5080" b="17780"/>
                <wp:wrapNone/>
                <wp:docPr id="373" name="Conector recto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0" cy="672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913BA" id="Conector recto 37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-40.85pt" to="364.45pt,4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-532765</wp:posOffset>
                </wp:positionV>
                <wp:extent cx="34925" cy="6691630"/>
                <wp:effectExtent l="0" t="0" r="3175" b="13970"/>
                <wp:wrapNone/>
                <wp:docPr id="372" name="Conector recto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66916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113F9" id="Conector recto 37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pt,-41.95pt" to="188.25pt,4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299" distR="114299" simplePos="0" relativeHeight="251858944" behindDoc="0" locked="0" layoutInCell="1" allowOverlap="1">
                <wp:simplePos x="0" y="0"/>
                <wp:positionH relativeFrom="column">
                  <wp:posOffset>5029834</wp:posOffset>
                </wp:positionH>
                <wp:positionV relativeFrom="paragraph">
                  <wp:posOffset>3602990</wp:posOffset>
                </wp:positionV>
                <wp:extent cx="0" cy="153670"/>
                <wp:effectExtent l="0" t="0" r="0" b="17780"/>
                <wp:wrapNone/>
                <wp:docPr id="371" name="Conector recto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F6B85" id="Conector recto 371" o:spid="_x0000_s1026" style="position:absolute;flip:x;z-index:251858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05pt,283.7pt" to="396.05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ragraph">
                  <wp:posOffset>3748405</wp:posOffset>
                </wp:positionV>
                <wp:extent cx="353695" cy="6985"/>
                <wp:effectExtent l="19050" t="57150" r="0" b="69215"/>
                <wp:wrapNone/>
                <wp:docPr id="370" name="Conector recto de flecha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369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55655" id="Conector recto de flecha 370" o:spid="_x0000_s1026" type="#_x0000_t32" style="position:absolute;margin-left:366.55pt;margin-top:295.15pt;width:27.85pt;height:.5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299" distR="114299" simplePos="0" relativeHeight="251856896" behindDoc="0" locked="0" layoutInCell="1" allowOverlap="1">
                <wp:simplePos x="0" y="0"/>
                <wp:positionH relativeFrom="column">
                  <wp:posOffset>5029834</wp:posOffset>
                </wp:positionH>
                <wp:positionV relativeFrom="paragraph">
                  <wp:posOffset>2930525</wp:posOffset>
                </wp:positionV>
                <wp:extent cx="0" cy="152400"/>
                <wp:effectExtent l="0" t="0" r="0" b="0"/>
                <wp:wrapNone/>
                <wp:docPr id="369" name="Conector recto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7F080" id="Conector recto 369" o:spid="_x0000_s1026" style="position:absolute;z-index:251856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05pt,230.75pt" to="396.05pt,2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55872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2937509</wp:posOffset>
                </wp:positionV>
                <wp:extent cx="367030" cy="0"/>
                <wp:effectExtent l="0" t="0" r="13970" b="0"/>
                <wp:wrapNone/>
                <wp:docPr id="368" name="Conector recto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5D2F0" id="Conector recto 368" o:spid="_x0000_s1026" style="position:absolute;z-index:251855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7.15pt,231.3pt" to="396.05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4620895</wp:posOffset>
                </wp:positionH>
                <wp:positionV relativeFrom="paragraph">
                  <wp:posOffset>3020060</wp:posOffset>
                </wp:positionV>
                <wp:extent cx="1302385" cy="595630"/>
                <wp:effectExtent l="0" t="0" r="0" b="0"/>
                <wp:wrapNone/>
                <wp:docPr id="367" name="Cuadro de texto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238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975" w:rsidRDefault="00443975">
                            <w:r>
                              <w:t>PROCESAR</w:t>
                            </w:r>
                            <w:r w:rsidR="001759C5">
                              <w:t>_</w:t>
                            </w:r>
                            <w:r>
                              <w:t>EL GRADO</w:t>
                            </w:r>
                            <w:r w:rsidR="001759C5">
                              <w:t>_</w:t>
                            </w:r>
                            <w:r>
                              <w:t xml:space="preserve">DEL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7" o:spid="_x0000_s1063" type="#_x0000_t202" style="position:absolute;margin-left:363.85pt;margin-top:237.8pt;width:102.55pt;height:46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" filled="f" stroked="f">
                <v:path arrowok="t"/>
                <v:textbox>
                  <w:txbxContent>
                    <w:p w:rsidR="00443975" w:rsidRDefault="00443975">
                      <w:r>
                        <w:t>PROCESAR</w:t>
                      </w:r>
                      <w:r w:rsidR="001759C5">
                        <w:t>_</w:t>
                      </w:r>
                      <w:r>
                        <w:t>EL GRADO</w:t>
                      </w:r>
                      <w:r w:rsidR="001759C5">
                        <w:t>_</w:t>
                      </w:r>
                      <w:r>
                        <w:t xml:space="preserve">DEL USUARIO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2937510</wp:posOffset>
                </wp:positionV>
                <wp:extent cx="976630" cy="6985"/>
                <wp:effectExtent l="0" t="76200" r="0" b="69215"/>
                <wp:wrapNone/>
                <wp:docPr id="366" name="Conector recto de flecha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7663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453AC" id="Conector recto de flecha 366" o:spid="_x0000_s1026" type="#_x0000_t32" style="position:absolute;margin-left:285.35pt;margin-top:231.3pt;width:76.9pt;height:.5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789940</wp:posOffset>
                </wp:positionV>
                <wp:extent cx="1489075" cy="6985"/>
                <wp:effectExtent l="0" t="76200" r="0" b="69215"/>
                <wp:wrapNone/>
                <wp:docPr id="365" name="Conector recto de flecha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8907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5FAA3" id="Conector recto de flecha 365" o:spid="_x0000_s1026" type="#_x0000_t32" style="position:absolute;margin-left:67.15pt;margin-top:62.2pt;width:117.25pt;height:.5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1953895</wp:posOffset>
                </wp:positionV>
                <wp:extent cx="1080770" cy="484505"/>
                <wp:effectExtent l="0" t="0" r="0" b="0"/>
                <wp:wrapNone/>
                <wp:docPr id="364" name="Cuadro de texto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FCF" w:rsidRDefault="00443975">
                            <w:r>
                              <w:t>PROCESAR INFORMACIÓN</w:t>
                            </w:r>
                            <w:r w:rsidR="00F14FC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4" o:spid="_x0000_s1064" type="#_x0000_t202" style="position:absolute;margin-left:181.7pt;margin-top:153.85pt;width:85.1pt;height:38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" filled="f" stroked="f">
                <v:path arrowok="t"/>
                <v:textbox>
                  <w:txbxContent>
                    <w:p w:rsidR="00F14FCF" w:rsidRDefault="00443975">
                      <w:r>
                        <w:t>PROCESAR INFORMACIÓN</w:t>
                      </w:r>
                      <w:r w:rsidR="00F14FC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2917190</wp:posOffset>
                </wp:positionV>
                <wp:extent cx="2667000" cy="6985"/>
                <wp:effectExtent l="0" t="0" r="0" b="12065"/>
                <wp:wrapNone/>
                <wp:docPr id="363" name="Conector recto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670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3103A" id="Conector recto 363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05pt,229.7pt" to="202.9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49728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1863724</wp:posOffset>
                </wp:positionV>
                <wp:extent cx="90170" cy="0"/>
                <wp:effectExtent l="0" t="76200" r="5080" b="76200"/>
                <wp:wrapNone/>
                <wp:docPr id="362" name="Conector recto de flecha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4D467" id="Conector recto de flecha 362" o:spid="_x0000_s1026" type="#_x0000_t32" style="position:absolute;margin-left:177.35pt;margin-top:146.75pt;width:7.1pt;height:0;z-index:251849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1870710</wp:posOffset>
                </wp:positionV>
                <wp:extent cx="242570" cy="6985"/>
                <wp:effectExtent l="0" t="0" r="5080" b="12065"/>
                <wp:wrapNone/>
                <wp:docPr id="361" name="Conector recto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257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A0F1" id="Conector recto 361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47.3pt" to="207.3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1856740</wp:posOffset>
                </wp:positionV>
                <wp:extent cx="1094740" cy="6985"/>
                <wp:effectExtent l="0" t="0" r="10160" b="12065"/>
                <wp:wrapNone/>
                <wp:docPr id="360" name="Conector recto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947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7A33" id="Conector recto 36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46.2pt" to="179.5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2327910</wp:posOffset>
                </wp:positionV>
                <wp:extent cx="10160" cy="145415"/>
                <wp:effectExtent l="0" t="0" r="8890" b="6985"/>
                <wp:wrapNone/>
                <wp:docPr id="359" name="Conector recto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145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AB58E" id="Conector recto 359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95pt,183.3pt" to="209.7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2466339</wp:posOffset>
                </wp:positionV>
                <wp:extent cx="256540" cy="0"/>
                <wp:effectExtent l="38100" t="76200" r="0" b="76200"/>
                <wp:wrapNone/>
                <wp:docPr id="358" name="Conector recto de flecha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6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D5753" id="Conector recto de flecha 358" o:spid="_x0000_s1026" type="#_x0000_t32" style="position:absolute;margin-left:189.85pt;margin-top:194.2pt;width:20.2pt;height:0;flip:x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299" distR="114299" simplePos="0" relativeHeight="251844608" behindDoc="0" locked="0" layoutInCell="1" allowOverlap="1">
                <wp:simplePos x="0" y="0"/>
                <wp:positionH relativeFrom="column">
                  <wp:posOffset>2625724</wp:posOffset>
                </wp:positionH>
                <wp:positionV relativeFrom="paragraph">
                  <wp:posOffset>1863725</wp:posOffset>
                </wp:positionV>
                <wp:extent cx="0" cy="166370"/>
                <wp:effectExtent l="0" t="0" r="0" b="5080"/>
                <wp:wrapNone/>
                <wp:docPr id="357" name="Conector recto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63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8EB57" id="Conector recto 357" o:spid="_x0000_s1026" style="position:absolute;flip:y;z-index:251844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06.75pt,146.75pt" to="206.7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1856740</wp:posOffset>
                </wp:positionV>
                <wp:extent cx="418465" cy="6985"/>
                <wp:effectExtent l="0" t="0" r="635" b="12065"/>
                <wp:wrapNone/>
                <wp:docPr id="356" name="Conector recto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846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128DA" id="Conector recto 356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146.2pt" to="26.4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1628140</wp:posOffset>
                </wp:positionV>
                <wp:extent cx="1115060" cy="478155"/>
                <wp:effectExtent l="0" t="0" r="0" b="0"/>
                <wp:wrapNone/>
                <wp:docPr id="355" name="Cuadro de texto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506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FCF" w:rsidRDefault="00F14FCF">
                            <w:r>
                              <w:t xml:space="preserve">RESPUSTA DEL CUESTIONARIO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5" o:spid="_x0000_s1065" type="#_x0000_t202" style="position:absolute;margin-left:19.1pt;margin-top:128.2pt;width:87.8pt;height:37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" filled="f" stroked="f">
                <v:path arrowok="t"/>
                <v:textbox>
                  <w:txbxContent>
                    <w:p w:rsidR="00F14FCF" w:rsidRDefault="00F14FCF">
                      <w:r>
                        <w:t xml:space="preserve">RESPUSTA DEL CUESTIONARIO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3948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1282064</wp:posOffset>
                </wp:positionV>
                <wp:extent cx="1225550" cy="0"/>
                <wp:effectExtent l="0" t="0" r="12700" b="0"/>
                <wp:wrapNone/>
                <wp:docPr id="354" name="Conector recto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5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2E989" id="Conector recto 354" o:spid="_x0000_s1026" style="position:absolute;z-index:251839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1.15pt,100.95pt" to="187.6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384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1296034</wp:posOffset>
                </wp:positionV>
                <wp:extent cx="401955" cy="0"/>
                <wp:effectExtent l="38100" t="76200" r="0" b="76200"/>
                <wp:wrapNone/>
                <wp:docPr id="353" name="Conector recto de flecha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7F0D6" id="Conector recto de flecha 353" o:spid="_x0000_s1026" type="#_x0000_t32" style="position:absolute;margin-left:-5.4pt;margin-top:102.05pt;width:31.65pt;height:0;flip:x;z-index:251838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1073785</wp:posOffset>
                </wp:positionV>
                <wp:extent cx="1087755" cy="540385"/>
                <wp:effectExtent l="0" t="0" r="0" b="0"/>
                <wp:wrapNone/>
                <wp:docPr id="352" name="Cuadro de text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775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CF1" w:rsidRDefault="00666CF1">
                            <w:r>
                              <w:t xml:space="preserve">RESPONDER CUESTIONARIO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2" o:spid="_x0000_s1066" type="#_x0000_t202" style="position:absolute;margin-left:19.15pt;margin-top:84.55pt;width:85.65pt;height:42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" filled="f" stroked="f">
                <v:path arrowok="t"/>
                <v:textbox>
                  <w:txbxContent>
                    <w:p w:rsidR="00666CF1" w:rsidRDefault="00666CF1">
                      <w:r>
                        <w:t xml:space="preserve">RESPONDER CUESTIONARIO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3436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783589</wp:posOffset>
                </wp:positionV>
                <wp:extent cx="290830" cy="0"/>
                <wp:effectExtent l="0" t="0" r="13970" b="0"/>
                <wp:wrapNone/>
                <wp:docPr id="351" name="Conector recto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D331C" id="Conector recto 351" o:spid="_x0000_s1026" style="position:absolute;z-index:251834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85pt,61.7pt" to="18.0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547370</wp:posOffset>
                </wp:positionV>
                <wp:extent cx="1627505" cy="471170"/>
                <wp:effectExtent l="0" t="0" r="0" b="0"/>
                <wp:wrapNone/>
                <wp:docPr id="350" name="Cuadro de texto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750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CF1" w:rsidRDefault="00931CC9" w:rsidP="00666CF1">
                            <w:pPr>
                              <w:pStyle w:val="Prrafodelista"/>
                              <w:spacing w:line="240" w:lineRule="auto"/>
                            </w:pPr>
                            <w:r>
                              <w:t>INGRESA</w:t>
                            </w:r>
                            <w:r w:rsidR="001759C5">
                              <w:t>_</w:t>
                            </w:r>
                            <w:r>
                              <w:t>A</w:t>
                            </w:r>
                            <w:r w:rsidR="001759C5">
                              <w:t>_</w:t>
                            </w:r>
                            <w:r>
                              <w:t xml:space="preserve">EL </w:t>
                            </w:r>
                          </w:p>
                          <w:p w:rsidR="00931CC9" w:rsidRDefault="00931CC9" w:rsidP="00666CF1">
                            <w:pPr>
                              <w:pStyle w:val="Prrafodelista"/>
                              <w:spacing w:line="240" w:lineRule="auto"/>
                            </w:pPr>
                            <w:r>
                              <w:t xml:space="preserve">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0" o:spid="_x0000_s1067" type="#_x0000_t202" style="position:absolute;margin-left:-22.8pt;margin-top:43.1pt;width:128.15pt;height:37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" filled="f" stroked="f">
                <v:path arrowok="t"/>
                <v:textbox>
                  <w:txbxContent>
                    <w:p w:rsidR="00666CF1" w:rsidRDefault="00931CC9" w:rsidP="00666CF1">
                      <w:pPr>
                        <w:pStyle w:val="Prrafodelista"/>
                        <w:spacing w:line="240" w:lineRule="auto"/>
                      </w:pPr>
                      <w:r>
                        <w:t>INGRESA</w:t>
                      </w:r>
                      <w:r w:rsidR="001759C5">
                        <w:t>_</w:t>
                      </w:r>
                      <w:r>
                        <w:t>A</w:t>
                      </w:r>
                      <w:r w:rsidR="001759C5">
                        <w:t>_</w:t>
                      </w:r>
                      <w:r>
                        <w:t xml:space="preserve">EL </w:t>
                      </w:r>
                    </w:p>
                    <w:p w:rsidR="00931CC9" w:rsidRDefault="00931CC9" w:rsidP="00666CF1">
                      <w:pPr>
                        <w:pStyle w:val="Prrafodelista"/>
                        <w:spacing w:line="240" w:lineRule="auto"/>
                      </w:pPr>
                      <w:r>
                        <w:t xml:space="preserve">SISTEMA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-935355</wp:posOffset>
                </wp:positionV>
                <wp:extent cx="1586230" cy="450215"/>
                <wp:effectExtent l="0" t="0" r="0" b="0"/>
                <wp:wrapNone/>
                <wp:docPr id="349" name="Cuadro de texto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623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5B5" w:rsidRPr="00D865B5" w:rsidRDefault="00D865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865B5">
                              <w:rPr>
                                <w:sz w:val="40"/>
                                <w:szCs w:val="40"/>
                              </w:rPr>
                              <w:t xml:space="preserve">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49" o:spid="_x0000_s1068" type="#_x0000_t202" style="position:absolute;margin-left:142.9pt;margin-top:-73.65pt;width:124.9pt;height:35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" filled="f" stroked="f">
                <v:path arrowok="t"/>
                <v:textbox>
                  <w:txbxContent>
                    <w:p w:rsidR="00D865B5" w:rsidRPr="00D865B5" w:rsidRDefault="00D865B5">
                      <w:pPr>
                        <w:rPr>
                          <w:sz w:val="40"/>
                          <w:szCs w:val="40"/>
                        </w:rPr>
                      </w:pPr>
                      <w:r w:rsidRPr="00D865B5">
                        <w:rPr>
                          <w:sz w:val="40"/>
                          <w:szCs w:val="40"/>
                        </w:rPr>
                        <w:t xml:space="preserve">SISTEMA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-919480</wp:posOffset>
                </wp:positionV>
                <wp:extent cx="1343660" cy="387985"/>
                <wp:effectExtent l="0" t="0" r="0" b="0"/>
                <wp:wrapNone/>
                <wp:docPr id="348" name="Cuadro de texto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366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CC9" w:rsidRPr="00931CC9" w:rsidRDefault="00931CC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31CC9">
                              <w:rPr>
                                <w:sz w:val="36"/>
                                <w:szCs w:val="36"/>
                              </w:rPr>
                              <w:t xml:space="preserve">CONTENIDO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8" o:spid="_x0000_s1069" type="#_x0000_t202" style="position:absolute;margin-left:307.05pt;margin-top:-72.4pt;width:105.8pt;height:30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" filled="f" stroked="f">
                <v:path arrowok="t"/>
                <v:textbox>
                  <w:txbxContent>
                    <w:p w:rsidR="00931CC9" w:rsidRPr="00931CC9" w:rsidRDefault="00931CC9">
                      <w:pPr>
                        <w:rPr>
                          <w:sz w:val="36"/>
                          <w:szCs w:val="36"/>
                        </w:rPr>
                      </w:pPr>
                      <w:r w:rsidRPr="00931CC9">
                        <w:rPr>
                          <w:sz w:val="36"/>
                          <w:szCs w:val="36"/>
                        </w:rPr>
                        <w:t xml:space="preserve">CONTENIDO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6082665</wp:posOffset>
                </wp:positionH>
                <wp:positionV relativeFrom="paragraph">
                  <wp:posOffset>-899795</wp:posOffset>
                </wp:positionV>
                <wp:extent cx="1419860" cy="401320"/>
                <wp:effectExtent l="0" t="0" r="0" b="0"/>
                <wp:wrapNone/>
                <wp:docPr id="347" name="Cuadro de texto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986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CC9" w:rsidRPr="00931CC9" w:rsidRDefault="00931CC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31CC9">
                              <w:rPr>
                                <w:sz w:val="36"/>
                                <w:szCs w:val="36"/>
                              </w:rPr>
                              <w:t xml:space="preserve">PREGUNTAS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7" o:spid="_x0000_s1070" type="#_x0000_t202" style="position:absolute;margin-left:478.95pt;margin-top:-70.85pt;width:111.8pt;height:31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" filled="f" stroked="f">
                <v:path arrowok="t"/>
                <v:textbox>
                  <w:txbxContent>
                    <w:p w:rsidR="00931CC9" w:rsidRPr="00931CC9" w:rsidRDefault="00931CC9">
                      <w:pPr>
                        <w:rPr>
                          <w:sz w:val="36"/>
                          <w:szCs w:val="36"/>
                        </w:rPr>
                      </w:pPr>
                      <w:r w:rsidRPr="00931CC9">
                        <w:rPr>
                          <w:sz w:val="36"/>
                          <w:szCs w:val="36"/>
                        </w:rPr>
                        <w:t xml:space="preserve">PREGUNTAS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-6350</wp:posOffset>
                </wp:positionV>
                <wp:extent cx="1489075" cy="249555"/>
                <wp:effectExtent l="0" t="0" r="0" b="0"/>
                <wp:wrapNone/>
                <wp:docPr id="346" name="Cuadro de texto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907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5B5" w:rsidRDefault="00D865B5">
                            <w:r>
                              <w:t xml:space="preserve">ESTUDIANTES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6" o:spid="_x0000_s1071" type="#_x0000_t202" style="position:absolute;margin-left:-65.95pt;margin-top:-.5pt;width:117.25pt;height:19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" filled="f" stroked="f">
                <v:path arrowok="t"/>
                <v:textbox>
                  <w:txbxContent>
                    <w:p w:rsidR="00D865B5" w:rsidRDefault="00D865B5">
                      <w:r>
                        <w:t xml:space="preserve">ESTUDIANTES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-989965</wp:posOffset>
                </wp:positionV>
                <wp:extent cx="879475" cy="1156970"/>
                <wp:effectExtent l="0" t="0" r="0" b="0"/>
                <wp:wrapNone/>
                <wp:docPr id="345" name="Cuadro de texto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9475" cy="1156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5B5" w:rsidRDefault="00D865B5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080654" cy="1080654"/>
                                  <wp:effectExtent l="0" t="0" r="0" b="0"/>
                                  <wp:docPr id="234" name="Imagen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8527" cy="10885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5" o:spid="_x0000_s1072" type="#_x0000_t202" style="position:absolute;margin-left:0;margin-top:-77.95pt;width:69.25pt;height:91.1pt;z-index:251824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" filled="f" stroked="f">
                <v:path arrowok="t"/>
                <v:textbox>
                  <w:txbxContent>
                    <w:p w:rsidR="00D865B5" w:rsidRDefault="00D865B5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080654" cy="1080654"/>
                            <wp:effectExtent l="0" t="0" r="0" b="0"/>
                            <wp:docPr id="234" name="Imagen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8527" cy="1088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2CD3">
        <w:rPr>
          <w:i/>
          <w:iCs/>
        </w:rPr>
        <w:br w:type="page"/>
      </w:r>
      <w:r>
        <w:rPr>
          <w:i/>
          <w:i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2026285</wp:posOffset>
                </wp:positionV>
                <wp:extent cx="816610" cy="494030"/>
                <wp:effectExtent l="0" t="0" r="0" b="0"/>
                <wp:wrapNone/>
                <wp:docPr id="344" name="Cuadro de texto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6610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1E" w:rsidRPr="00E81C08" w:rsidRDefault="009E1294">
                            <w:del w:id="56" w:author="Usuario" w:date="2022-09-26T07:13:00Z">
                              <w:r w:rsidRPr="00E81C08" w:rsidDel="00235850">
                                <w:delText>Validado datos</w:delText>
                              </w:r>
                            </w:del>
                            <w:ins w:id="57" w:author="Usuario" w:date="2022-09-26T07:13:00Z">
                              <w:r w:rsidR="00235850" w:rsidRPr="00E81C08">
                                <w:t>Validados datos</w:t>
                              </w:r>
                            </w:ins>
                            <w:r w:rsidR="00FB3D1E" w:rsidRPr="00E81C0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4" o:spid="_x0000_s1073" type="#_x0000_t202" style="position:absolute;margin-left:193.5pt;margin-top:159.55pt;width:64.3pt;height:38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" filled="f" stroked="f">
                <v:path arrowok="t"/>
                <v:textbox>
                  <w:txbxContent>
                    <w:p w:rsidR="00FB3D1E" w:rsidRPr="00E81C08" w:rsidRDefault="009E1294">
                      <w:del w:id="58" w:author="Usuario" w:date="2022-09-26T07:13:00Z">
                        <w:r w:rsidRPr="00E81C08" w:rsidDel="00235850">
                          <w:delText>Validado datos</w:delText>
                        </w:r>
                      </w:del>
                      <w:ins w:id="59" w:author="Usuario" w:date="2022-09-26T07:13:00Z">
                        <w:r w:rsidR="00235850" w:rsidRPr="00E81C08">
                          <w:t>Validados datos</w:t>
                        </w:r>
                      </w:ins>
                      <w:r w:rsidR="00FB3D1E" w:rsidRPr="00E81C0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4611370</wp:posOffset>
                </wp:positionV>
                <wp:extent cx="2621280" cy="754380"/>
                <wp:effectExtent l="0" t="0" r="0" b="0"/>
                <wp:wrapNone/>
                <wp:docPr id="343" name="Cuadro de texto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128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8DB" w:rsidRDefault="009C78DB">
                            <w:r>
                              <w:t xml:space="preserve">Entretenimiento_y_jugabilidad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43" o:spid="_x0000_s1074" type="#_x0000_t202" style="position:absolute;margin-left:203.95pt;margin-top:363.1pt;width:206.4pt;height:59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" filled="f" stroked="f">
                <v:path arrowok="t"/>
                <v:textbox>
                  <w:txbxContent>
                    <w:p w:rsidR="009C78DB" w:rsidRDefault="009C78DB">
                      <w:r>
                        <w:t xml:space="preserve">Entretenimiento_y_jugabilidad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5282565</wp:posOffset>
                </wp:positionV>
                <wp:extent cx="1363980" cy="396240"/>
                <wp:effectExtent l="0" t="0" r="0" b="0"/>
                <wp:wrapNone/>
                <wp:docPr id="342" name="Cuadro de texto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39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06D" w:rsidRDefault="0041306D">
                            <w:r>
                              <w:t>Juegos_y</w:t>
                            </w:r>
                            <w:r>
                              <w:softHyphen/>
                              <w:t>_</w:t>
                            </w:r>
                            <w:r w:rsidR="005D0331">
                              <w:t>libros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2" o:spid="_x0000_s1075" type="#_x0000_t202" style="position:absolute;margin-left:231.55pt;margin-top:415.95pt;width:107.4pt;height:31.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" filled="f" stroked="f">
                <v:path arrowok="t"/>
                <v:textbox>
                  <w:txbxContent>
                    <w:p w:rsidR="0041306D" w:rsidRDefault="0041306D">
                      <w:r>
                        <w:t>Juegos_y</w:t>
                      </w:r>
                      <w:r>
                        <w:softHyphen/>
                        <w:t>_</w:t>
                      </w:r>
                      <w:r w:rsidR="005D0331">
                        <w:t>libros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6201410</wp:posOffset>
                </wp:positionV>
                <wp:extent cx="2612390" cy="649605"/>
                <wp:effectExtent l="0" t="0" r="0" b="0"/>
                <wp:wrapNone/>
                <wp:docPr id="341" name="Cuadro de texto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239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06D" w:rsidRDefault="0041306D">
                            <w:r>
                              <w:t>Validación</w:t>
                            </w:r>
                            <w:r>
                              <w:softHyphen/>
                              <w:t>_de_cerra</w:t>
                            </w:r>
                            <w:r w:rsidR="00272B8D">
                              <w:t>r</w:t>
                            </w:r>
                            <w:r>
                              <w:t>_</w:t>
                            </w:r>
                            <w:r w:rsidR="00272B8D">
                              <w:t>sesión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41" o:spid="_x0000_s1076" type="#_x0000_t202" style="position:absolute;margin-left:16.35pt;margin-top:488.3pt;width:205.7pt;height:51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" filled="f" stroked="f">
                <v:path arrowok="t"/>
                <v:textbox>
                  <w:txbxContent>
                    <w:p w:rsidR="0041306D" w:rsidRDefault="0041306D">
                      <w:r>
                        <w:t>Validación</w:t>
                      </w:r>
                      <w:r>
                        <w:softHyphen/>
                        <w:t>_de_cerra</w:t>
                      </w:r>
                      <w:r w:rsidR="00272B8D">
                        <w:t>r</w:t>
                      </w:r>
                      <w:r>
                        <w:t>_</w:t>
                      </w:r>
                      <w:r w:rsidR="00272B8D">
                        <w:t>sesión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299" distR="114299" simplePos="0" relativeHeight="251887616" behindDoc="0" locked="0" layoutInCell="1" allowOverlap="1">
                <wp:simplePos x="0" y="0"/>
                <wp:positionH relativeFrom="column">
                  <wp:posOffset>2367914</wp:posOffset>
                </wp:positionH>
                <wp:positionV relativeFrom="paragraph">
                  <wp:posOffset>-290830</wp:posOffset>
                </wp:positionV>
                <wp:extent cx="0" cy="6829425"/>
                <wp:effectExtent l="0" t="0" r="0" b="9525"/>
                <wp:wrapNone/>
                <wp:docPr id="340" name="Conector recto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6829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17E60" id="Conector recto 340" o:spid="_x0000_s1026" style="position:absolute;flip:x;z-index:251887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86.45pt,-22.9pt" to="186.45pt,5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6442075</wp:posOffset>
                </wp:positionV>
                <wp:extent cx="2414905" cy="5080"/>
                <wp:effectExtent l="0" t="76200" r="4445" b="71120"/>
                <wp:wrapNone/>
                <wp:docPr id="339" name="Conector recto de flecha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1490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232E6" id="Conector recto de flecha 339" o:spid="_x0000_s1026" type="#_x0000_t32" style="position:absolute;margin-left:-.4pt;margin-top:507.25pt;width:190.15pt;height:.4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464820</wp:posOffset>
                </wp:positionV>
                <wp:extent cx="297815" cy="5972175"/>
                <wp:effectExtent l="0" t="0" r="6985" b="9525"/>
                <wp:wrapNone/>
                <wp:docPr id="338" name="Rectángulo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815" cy="597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6C3F4" id="Rectángulo 338" o:spid="_x0000_s1026" style="position:absolute;margin-left:-23.85pt;margin-top:36.6pt;width:23.45pt;height:47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" fillcolor="white [3201]" strokecolor="black [3200]" strokeweight="1pt">
                <v:path arrowok="t"/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5565775</wp:posOffset>
                </wp:positionV>
                <wp:extent cx="977265" cy="259715"/>
                <wp:effectExtent l="0" t="0" r="0" b="0"/>
                <wp:wrapNone/>
                <wp:docPr id="337" name="Cuadro de texto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06D" w:rsidRDefault="0041306D">
                            <w:r>
                              <w:t xml:space="preserve">Cerra_sesión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7" o:spid="_x0000_s1077" type="#_x0000_t202" style="position:absolute;margin-left:57.25pt;margin-top:438.25pt;width:76.95pt;height:20.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" filled="f" stroked="f">
                <v:path arrowok="t"/>
                <v:textbox>
                  <w:txbxContent>
                    <w:p w:rsidR="0041306D" w:rsidRDefault="0041306D">
                      <w:r>
                        <w:t xml:space="preserve">Cerra_sesión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5787389</wp:posOffset>
                </wp:positionV>
                <wp:extent cx="2353310" cy="0"/>
                <wp:effectExtent l="0" t="76200" r="8890" b="76200"/>
                <wp:wrapNone/>
                <wp:docPr id="336" name="Conector recto de flecha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53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F1640" id="Conector recto de flecha 336" o:spid="_x0000_s1026" type="#_x0000_t32" style="position:absolute;margin-left:.4pt;margin-top:455.7pt;width:185.3pt;height:0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3780155</wp:posOffset>
                </wp:positionV>
                <wp:extent cx="1819275" cy="293370"/>
                <wp:effectExtent l="0" t="0" r="0" b="0"/>
                <wp:wrapNone/>
                <wp:docPr id="335" name="Cuadro de texto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92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06D" w:rsidRDefault="0041306D">
                            <w:r>
                              <w:t xml:space="preserve">Respústa_de_las_preguntas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5" o:spid="_x0000_s1078" type="#_x0000_t202" style="position:absolute;margin-left:405.45pt;margin-top:297.65pt;width:143.25pt;height:23.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" filled="f" stroked="f">
                <v:path arrowok="t"/>
                <v:textbox>
                  <w:txbxContent>
                    <w:p w:rsidR="0041306D" w:rsidRDefault="0041306D">
                      <w:r>
                        <w:t xml:space="preserve">Respústa_de_las_preguntas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3268980</wp:posOffset>
                </wp:positionV>
                <wp:extent cx="1896110" cy="572770"/>
                <wp:effectExtent l="0" t="0" r="0" b="0"/>
                <wp:wrapNone/>
                <wp:docPr id="334" name="Cuadro de texto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611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303" w:rsidRDefault="00FB6303">
                            <w:r>
                              <w:t xml:space="preserve">Responder_a_las_preguntas de_los_alumnos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4" o:spid="_x0000_s1079" type="#_x0000_t202" style="position:absolute;margin-left:403.2pt;margin-top:257.4pt;width:149.3pt;height:45.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" filled="f" stroked="f">
                <v:path arrowok="t"/>
                <v:textbox>
                  <w:txbxContent>
                    <w:p w:rsidR="00FB6303" w:rsidRDefault="00FB6303">
                      <w:r>
                        <w:t xml:space="preserve">Responder_a_las_preguntas de_los_alumnos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926528" behindDoc="0" locked="0" layoutInCell="1" allowOverlap="1">
                <wp:simplePos x="0" y="0"/>
                <wp:positionH relativeFrom="column">
                  <wp:posOffset>7305675</wp:posOffset>
                </wp:positionH>
                <wp:positionV relativeFrom="paragraph">
                  <wp:posOffset>4045584</wp:posOffset>
                </wp:positionV>
                <wp:extent cx="438150" cy="0"/>
                <wp:effectExtent l="38100" t="76200" r="0" b="76200"/>
                <wp:wrapNone/>
                <wp:docPr id="333" name="Conector recto de flecha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4BCC6" id="Conector recto de flecha 333" o:spid="_x0000_s1026" type="#_x0000_t32" style="position:absolute;margin-left:575.25pt;margin-top:318.55pt;width:34.5pt;height:0;flip:x;z-index:251926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299" distR="114299" simplePos="0" relativeHeight="251925504" behindDoc="0" locked="0" layoutInCell="1" allowOverlap="1">
                <wp:simplePos x="0" y="0"/>
                <wp:positionH relativeFrom="column">
                  <wp:posOffset>7743824</wp:posOffset>
                </wp:positionH>
                <wp:positionV relativeFrom="paragraph">
                  <wp:posOffset>3881755</wp:posOffset>
                </wp:positionV>
                <wp:extent cx="0" cy="173355"/>
                <wp:effectExtent l="0" t="0" r="0" b="17145"/>
                <wp:wrapNone/>
                <wp:docPr id="332" name="Conector recto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E8305" id="Conector recto 332" o:spid="_x0000_s1026" style="position:absolute;z-index:251925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09.75pt,305.65pt" to="609.75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299" distR="114299" simplePos="0" relativeHeight="251924480" behindDoc="0" locked="0" layoutInCell="1" allowOverlap="1">
                <wp:simplePos x="0" y="0"/>
                <wp:positionH relativeFrom="column">
                  <wp:posOffset>7729219</wp:posOffset>
                </wp:positionH>
                <wp:positionV relativeFrom="paragraph">
                  <wp:posOffset>3337560</wp:posOffset>
                </wp:positionV>
                <wp:extent cx="0" cy="187960"/>
                <wp:effectExtent l="0" t="0" r="0" b="2540"/>
                <wp:wrapNone/>
                <wp:docPr id="331" name="Conector recto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7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0AECE" id="Conector recto 331" o:spid="_x0000_s1026" style="position:absolute;z-index:251924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08.6pt,262.8pt" to="608.6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923456" behindDoc="0" locked="0" layoutInCell="1" allowOverlap="1">
                <wp:simplePos x="0" y="0"/>
                <wp:positionH relativeFrom="column">
                  <wp:posOffset>7286625</wp:posOffset>
                </wp:positionH>
                <wp:positionV relativeFrom="paragraph">
                  <wp:posOffset>3337559</wp:posOffset>
                </wp:positionV>
                <wp:extent cx="442595" cy="0"/>
                <wp:effectExtent l="0" t="0" r="14605" b="0"/>
                <wp:wrapNone/>
                <wp:docPr id="330" name="Conector recto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FDB2E" id="Conector recto 330" o:spid="_x0000_s1026" style="position:absolute;z-index:251923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3.75pt,262.8pt" to="608.6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7324725</wp:posOffset>
                </wp:positionH>
                <wp:positionV relativeFrom="paragraph">
                  <wp:posOffset>3448050</wp:posOffset>
                </wp:positionV>
                <wp:extent cx="1082675" cy="466725"/>
                <wp:effectExtent l="0" t="0" r="0" b="0"/>
                <wp:wrapNone/>
                <wp:docPr id="329" name="Cuadro de texto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2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5A8" w:rsidRDefault="005455A8">
                            <w:r>
                              <w:t xml:space="preserve">Proceso_de_laspreguntas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9" o:spid="_x0000_s1080" type="#_x0000_t202" style="position:absolute;margin-left:576.75pt;margin-top:271.5pt;width:85.25pt;height:36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" filled="f" stroked="f">
                <v:path arrowok="t"/>
                <v:textbox>
                  <w:txbxContent>
                    <w:p w:rsidR="005455A8" w:rsidRDefault="005455A8">
                      <w:r>
                        <w:t xml:space="preserve">Proceso_de_laspreguntas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3245485</wp:posOffset>
                </wp:positionV>
                <wp:extent cx="2233295" cy="414020"/>
                <wp:effectExtent l="0" t="0" r="0" b="0"/>
                <wp:wrapNone/>
                <wp:docPr id="328" name="Cuadro de texto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329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5A8" w:rsidRDefault="005455A8">
                            <w:r>
                              <w:t>Interactuar_con_el_contenido_que_brindara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8" o:spid="_x0000_s1081" type="#_x0000_t202" style="position:absolute;margin-left:193.65pt;margin-top:255.55pt;width:175.85pt;height:32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" filled="f" stroked="f">
                <v:path arrowok="t"/>
                <v:textbox>
                  <w:txbxContent>
                    <w:p w:rsidR="005455A8" w:rsidRDefault="005455A8">
                      <w:r>
                        <w:t>Interactuar_con_el_contenido_que_brindara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3785235</wp:posOffset>
                </wp:positionV>
                <wp:extent cx="2141855" cy="476250"/>
                <wp:effectExtent l="0" t="0" r="0" b="0"/>
                <wp:wrapNone/>
                <wp:docPr id="327" name="Cuadro de texto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185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FE4" w:rsidRDefault="00670FE4">
                            <w:r>
                              <w:t>Resultados</w:t>
                            </w:r>
                            <w:r w:rsidR="005455A8">
                              <w:t>_</w:t>
                            </w:r>
                            <w:r>
                              <w:t>sobre</w:t>
                            </w:r>
                            <w:r w:rsidR="005455A8">
                              <w:t>_</w:t>
                            </w:r>
                            <w:r>
                              <w:t>todos</w:t>
                            </w:r>
                            <w:r w:rsidR="005455A8">
                              <w:t>_</w:t>
                            </w:r>
                            <w:r>
                              <w:t xml:space="preserve">los alumnos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7" o:spid="_x0000_s1082" type="#_x0000_t202" style="position:absolute;margin-left:194.4pt;margin-top:298.05pt;width:168.65pt;height:37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" filled="f" stroked="f">
                <v:path arrowok="t"/>
                <v:textbox>
                  <w:txbxContent>
                    <w:p w:rsidR="00670FE4" w:rsidRDefault="00670FE4">
                      <w:r>
                        <w:t>Resultados</w:t>
                      </w:r>
                      <w:r w:rsidR="005455A8">
                        <w:t>_</w:t>
                      </w:r>
                      <w:r>
                        <w:t>sobre</w:t>
                      </w:r>
                      <w:r w:rsidR="005455A8">
                        <w:t>_</w:t>
                      </w:r>
                      <w:r>
                        <w:t>todos</w:t>
                      </w:r>
                      <w:r w:rsidR="005455A8">
                        <w:t>_</w:t>
                      </w:r>
                      <w:r>
                        <w:t xml:space="preserve">los alumnos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5319395</wp:posOffset>
                </wp:positionV>
                <wp:extent cx="4903470" cy="45720"/>
                <wp:effectExtent l="38100" t="38100" r="0" b="68580"/>
                <wp:wrapNone/>
                <wp:docPr id="326" name="Conector recto de flecha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0347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9F12" id="Conector recto de flecha 326" o:spid="_x0000_s1026" type="#_x0000_t32" style="position:absolute;margin-left:-1.5pt;margin-top:418.85pt;width:386.1pt;height:3.6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4652010</wp:posOffset>
                </wp:positionV>
                <wp:extent cx="62230" cy="317500"/>
                <wp:effectExtent l="0" t="0" r="0" b="6350"/>
                <wp:wrapNone/>
                <wp:docPr id="325" name="Rectángulo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17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D7244" id="Rectángulo 325" o:spid="_x0000_s1026" style="position:absolute;margin-left:381.6pt;margin-top:366.3pt;width:4.9pt;height: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" filled="f" strokecolor="black [3200]">
                <v:stroke joinstyle="round"/>
                <v:path arrowok="t"/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4665980</wp:posOffset>
                </wp:positionV>
                <wp:extent cx="4839970" cy="5080"/>
                <wp:effectExtent l="0" t="76200" r="0" b="71120"/>
                <wp:wrapNone/>
                <wp:docPr id="324" name="Conector recto de flecha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83997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FA071" id="Conector recto de flecha 324" o:spid="_x0000_s1026" type="#_x0000_t32" style="position:absolute;margin-left:1.15pt;margin-top:367.4pt;width:381.1pt;height:.4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3833495</wp:posOffset>
                </wp:positionV>
                <wp:extent cx="4849495" cy="7620"/>
                <wp:effectExtent l="19050" t="57150" r="0" b="68580"/>
                <wp:wrapNone/>
                <wp:docPr id="323" name="Conector recto de flecha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8494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53370" id="Conector recto de flecha 323" o:spid="_x0000_s1026" type="#_x0000_t32" style="position:absolute;margin-left:.5pt;margin-top:301.85pt;width:381.85pt;height:.6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3837940</wp:posOffset>
                </wp:positionV>
                <wp:extent cx="2384425" cy="4445"/>
                <wp:effectExtent l="38100" t="76200" r="0" b="71755"/>
                <wp:wrapNone/>
                <wp:docPr id="322" name="Conector recto de flecha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38442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FF122" id="Conector recto de flecha 322" o:spid="_x0000_s1026" type="#_x0000_t32" style="position:absolute;margin-left:386.4pt;margin-top:302.2pt;width:187.75pt;height:.35pt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7227570</wp:posOffset>
                </wp:positionH>
                <wp:positionV relativeFrom="paragraph">
                  <wp:posOffset>3346450</wp:posOffset>
                </wp:positionV>
                <wp:extent cx="90170" cy="487045"/>
                <wp:effectExtent l="0" t="0" r="5080" b="8255"/>
                <wp:wrapNone/>
                <wp:docPr id="321" name="Rectángulo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4870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DC670" id="Rectángulo 321" o:spid="_x0000_s1026" style="position:absolute;margin-left:569.1pt;margin-top:263.5pt;width:7.1pt;height:38.3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" filled="f" strokecolor="black [3200]">
                <v:stroke joinstyle="round"/>
                <v:path arrowok="t"/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2870200</wp:posOffset>
                </wp:positionV>
                <wp:extent cx="87630" cy="339090"/>
                <wp:effectExtent l="0" t="0" r="7620" b="3810"/>
                <wp:wrapNone/>
                <wp:docPr id="320" name="Rectángulo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390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0E353" id="Rectángulo 320" o:spid="_x0000_s1026" style="position:absolute;margin-left:183.6pt;margin-top:226pt;width:6.9pt;height:26.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" filled="f" strokecolor="black [3200]">
                <v:stroke joinstyle="round"/>
                <v:path arrowok="t"/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3327400</wp:posOffset>
                </wp:positionV>
                <wp:extent cx="2388870" cy="10160"/>
                <wp:effectExtent l="0" t="57150" r="11430" b="85090"/>
                <wp:wrapNone/>
                <wp:docPr id="319" name="Conector recto de flecha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887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E6703" id="Conector recto de flecha 319" o:spid="_x0000_s1026" type="#_x0000_t32" style="position:absolute;margin-left:384.6pt;margin-top:262pt;width:188.1pt;height: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3312160</wp:posOffset>
                </wp:positionV>
                <wp:extent cx="87630" cy="487680"/>
                <wp:effectExtent l="0" t="0" r="7620" b="7620"/>
                <wp:wrapNone/>
                <wp:docPr id="318" name="Rectángulo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4876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24131" id="Rectángulo 318" o:spid="_x0000_s1026" style="position:absolute;margin-left:380.95pt;margin-top:260.8pt;width:6.9pt;height:38.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" filled="f" strokecolor="black [3200]">
                <v:stroke joinstyle="round"/>
                <v:path arrowok="t"/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3312795</wp:posOffset>
                </wp:positionV>
                <wp:extent cx="4831715" cy="4445"/>
                <wp:effectExtent l="0" t="57150" r="26035" b="71755"/>
                <wp:wrapNone/>
                <wp:docPr id="317" name="Conector recto de flecha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3171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0624B" id="Conector recto de flecha 317" o:spid="_x0000_s1026" type="#_x0000_t32" style="position:absolute;margin-left:1.15pt;margin-top:260.85pt;width:380.45pt;height: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90912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2864484</wp:posOffset>
                </wp:positionV>
                <wp:extent cx="622935" cy="0"/>
                <wp:effectExtent l="0" t="76200" r="5715" b="76200"/>
                <wp:wrapNone/>
                <wp:docPr id="316" name="Conector recto de flecha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9E75E" id="Conector recto de flecha 316" o:spid="_x0000_s1026" type="#_x0000_t32" style="position:absolute;margin-left:135.6pt;margin-top:225.55pt;width:49.05pt;height:0;z-index:251909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2720340</wp:posOffset>
                </wp:positionV>
                <wp:extent cx="1402715" cy="259715"/>
                <wp:effectExtent l="0" t="0" r="0" b="0"/>
                <wp:wrapNone/>
                <wp:docPr id="315" name="Cuadro de texto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271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94" w:rsidRDefault="009E1294">
                            <w:r>
                              <w:t xml:space="preserve">Solicitud_de_ingreso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5" o:spid="_x0000_s1083" type="#_x0000_t202" style="position:absolute;margin-left:32.9pt;margin-top:214.2pt;width:110.45pt;height:20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" filled="f" stroked="f">
                <v:path arrowok="t"/>
                <v:textbox>
                  <w:txbxContent>
                    <w:p w:rsidR="009E1294" w:rsidRDefault="009E1294">
                      <w:r>
                        <w:t xml:space="preserve">Solicitud_de_ingreso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9070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2846704</wp:posOffset>
                </wp:positionV>
                <wp:extent cx="492760" cy="0"/>
                <wp:effectExtent l="0" t="0" r="2540" b="0"/>
                <wp:wrapNone/>
                <wp:docPr id="314" name="Conector recto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27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C016C" id="Conector recto 314" o:spid="_x0000_s1026" style="position:absolute;z-index:251907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45pt,224.15pt" to="39.2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2555240</wp:posOffset>
                </wp:positionV>
                <wp:extent cx="461645" cy="12700"/>
                <wp:effectExtent l="38100" t="76200" r="0" b="63500"/>
                <wp:wrapNone/>
                <wp:docPr id="313" name="Conector recto de flecha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6164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61B67" id="Conector recto de flecha 313" o:spid="_x0000_s1026" type="#_x0000_t32" style="position:absolute;margin-left:188.9pt;margin-top:201.2pt;width:36.35pt;height:1pt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299" distR="114299" simplePos="0" relativeHeight="251905024" behindDoc="0" locked="0" layoutInCell="1" allowOverlap="1">
                <wp:simplePos x="0" y="0"/>
                <wp:positionH relativeFrom="column">
                  <wp:posOffset>2856229</wp:posOffset>
                </wp:positionH>
                <wp:positionV relativeFrom="paragraph">
                  <wp:posOffset>2438400</wp:posOffset>
                </wp:positionV>
                <wp:extent cx="0" cy="130175"/>
                <wp:effectExtent l="0" t="0" r="0" b="3175"/>
                <wp:wrapNone/>
                <wp:docPr id="312" name="Conector recto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B278B" id="Conector recto 312" o:spid="_x0000_s1026" style="position:absolute;flip:x;z-index:251905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24.9pt,192pt" to="224.9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1864995</wp:posOffset>
                </wp:positionV>
                <wp:extent cx="5080" cy="210820"/>
                <wp:effectExtent l="0" t="0" r="13970" b="17780"/>
                <wp:wrapNone/>
                <wp:docPr id="311" name="Conector recto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DCFEA" id="Conector recto 31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05pt,146.85pt" to="222.4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902976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1860549</wp:posOffset>
                </wp:positionV>
                <wp:extent cx="430530" cy="0"/>
                <wp:effectExtent l="0" t="0" r="7620" b="0"/>
                <wp:wrapNone/>
                <wp:docPr id="310" name="Conector recto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DCF08" id="Conector recto 310" o:spid="_x0000_s1026" style="position:absolute;z-index:251902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2pt,146.5pt" to="222.1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90195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949324</wp:posOffset>
                </wp:positionV>
                <wp:extent cx="699135" cy="0"/>
                <wp:effectExtent l="38100" t="76200" r="0" b="76200"/>
                <wp:wrapNone/>
                <wp:docPr id="309" name="Conector recto de flecha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9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83768" id="Conector recto de flecha 309" o:spid="_x0000_s1026" type="#_x0000_t32" style="position:absolute;margin-left:-.25pt;margin-top:74.75pt;width:55.05pt;height:0;flip:x;z-index:251901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757555</wp:posOffset>
                </wp:positionV>
                <wp:extent cx="883285" cy="511175"/>
                <wp:effectExtent l="0" t="0" r="0" b="0"/>
                <wp:wrapNone/>
                <wp:docPr id="308" name="Cuadro de texto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328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9C5" w:rsidRDefault="001759C5">
                            <w:r>
                              <w:t>Cambiar_deinterfas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08" o:spid="_x0000_s1084" type="#_x0000_t202" style="position:absolute;margin-left:51.95pt;margin-top:59.65pt;width:69.55pt;height:40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" filled="f" stroked="f">
                <v:path arrowok="t"/>
                <v:textbox>
                  <w:txbxContent>
                    <w:p w:rsidR="001759C5" w:rsidRDefault="001759C5">
                      <w:r>
                        <w:t>Cambiar_deinterfas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9990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905509</wp:posOffset>
                </wp:positionV>
                <wp:extent cx="899795" cy="0"/>
                <wp:effectExtent l="0" t="0" r="0" b="0"/>
                <wp:wrapNone/>
                <wp:docPr id="307" name="Conector rec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4ED32" id="Conector recto 307" o:spid="_x0000_s1026" style="position:absolute;flip:x;z-index:251899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5.5pt,71.3pt" to="186.3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1828800</wp:posOffset>
                </wp:positionV>
                <wp:extent cx="80645" cy="165735"/>
                <wp:effectExtent l="0" t="0" r="0" b="5715"/>
                <wp:wrapNone/>
                <wp:docPr id="306" name="Rectángulo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1657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1A74A" id="Rectángulo 306" o:spid="_x0000_s1026" style="position:absolute;margin-left:183.6pt;margin-top:2in;width:6.35pt;height:13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" filled="f" strokecolor="black [3200]">
                <v:stroke joinstyle="round"/>
                <v:path arrowok="t"/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96832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1834514</wp:posOffset>
                </wp:positionV>
                <wp:extent cx="876300" cy="0"/>
                <wp:effectExtent l="0" t="76200" r="0" b="76200"/>
                <wp:wrapNone/>
                <wp:docPr id="305" name="Conector recto de flecha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09822" id="Conector recto de flecha 305" o:spid="_x0000_s1026" type="#_x0000_t32" style="position:absolute;margin-left:115.15pt;margin-top:144.45pt;width:69pt;height:0;z-index:251896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1672590</wp:posOffset>
                </wp:positionV>
                <wp:extent cx="1076325" cy="438150"/>
                <wp:effectExtent l="0" t="0" r="0" b="0"/>
                <wp:wrapNone/>
                <wp:docPr id="304" name="Cuadro de texto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1E" w:rsidRDefault="00FB3D1E">
                            <w:r>
                              <w:t>Ingrese</w:t>
                            </w:r>
                            <w:r w:rsidR="001759C5">
                              <w:t>_</w:t>
                            </w:r>
                            <w:r>
                              <w:t xml:space="preserve">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4" o:spid="_x0000_s1085" type="#_x0000_t202" style="position:absolute;margin-left:43.15pt;margin-top:131.7pt;width:84.75pt;height:34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" filled="f" stroked="f">
                <v:path arrowok="t"/>
                <v:textbox>
                  <w:txbxContent>
                    <w:p w:rsidR="00FB3D1E" w:rsidRDefault="00FB3D1E">
                      <w:r>
                        <w:t>Ingrese</w:t>
                      </w:r>
                      <w:r w:rsidR="001759C5">
                        <w:t>_</w:t>
                      </w:r>
                      <w:r>
                        <w:t xml:space="preserve">datos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947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1834514</wp:posOffset>
                </wp:positionV>
                <wp:extent cx="600075" cy="0"/>
                <wp:effectExtent l="0" t="0" r="9525" b="0"/>
                <wp:wrapNone/>
                <wp:docPr id="303" name="Conector recto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79D26" id="Conector recto 303" o:spid="_x0000_s1026" style="position:absolute;z-index:251894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9pt,144.45pt" to="49.1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577215</wp:posOffset>
                </wp:positionV>
                <wp:extent cx="104775" cy="228600"/>
                <wp:effectExtent l="0" t="0" r="9525" b="0"/>
                <wp:wrapNone/>
                <wp:docPr id="302" name="Rectángulo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62EF1" id="Rectángulo 302" o:spid="_x0000_s1026" style="position:absolute;margin-left:182.65pt;margin-top:45.45pt;width:8.25pt;height:1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" filled="f" strokecolor="black [3200]">
                <v:stroke joinstyle="round"/>
                <v:path arrowok="t"/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577215</wp:posOffset>
                </wp:positionV>
                <wp:extent cx="800100" cy="9525"/>
                <wp:effectExtent l="0" t="57150" r="19050" b="66675"/>
                <wp:wrapNone/>
                <wp:docPr id="301" name="Conector recto de flech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695B" id="Conector recto de flecha 301" o:spid="_x0000_s1026" type="#_x0000_t32" style="position:absolute;margin-left:119.65pt;margin-top:45.45pt;width:63pt;height: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434340</wp:posOffset>
                </wp:positionV>
                <wp:extent cx="1419225" cy="514350"/>
                <wp:effectExtent l="0" t="0" r="0" b="0"/>
                <wp:wrapNone/>
                <wp:docPr id="300" name="Cuadro de texto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92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E1B" w:rsidRDefault="001759C5">
                            <w:r>
                              <w:t>Iniciar_sesión</w:t>
                            </w:r>
                            <w:r w:rsidR="00ED6E1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00" o:spid="_x0000_s1086" type="#_x0000_t202" style="position:absolute;margin-left:52.15pt;margin-top:34.2pt;width:111.75pt;height:40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" filled="f" stroked="f">
                <v:path arrowok="t"/>
                <v:textbox>
                  <w:txbxContent>
                    <w:p w:rsidR="00ED6E1B" w:rsidRDefault="001759C5">
                      <w:r>
                        <w:t>Iniciar_sesión</w:t>
                      </w:r>
                      <w:r w:rsidR="00ED6E1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906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565784</wp:posOffset>
                </wp:positionV>
                <wp:extent cx="711835" cy="0"/>
                <wp:effectExtent l="0" t="0" r="12065" b="0"/>
                <wp:wrapNone/>
                <wp:docPr id="299" name="Conector recto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18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AD179" id="Conector recto 299" o:spid="_x0000_s1026" style="position:absolute;z-index:251890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44.55pt" to="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299" distR="114299" simplePos="0" relativeHeight="251888640" behindDoc="0" locked="0" layoutInCell="1" allowOverlap="1">
                <wp:simplePos x="0" y="0"/>
                <wp:positionH relativeFrom="column">
                  <wp:posOffset>4872354</wp:posOffset>
                </wp:positionH>
                <wp:positionV relativeFrom="paragraph">
                  <wp:posOffset>-280035</wp:posOffset>
                </wp:positionV>
                <wp:extent cx="0" cy="6372225"/>
                <wp:effectExtent l="0" t="0" r="0" b="9525"/>
                <wp:wrapNone/>
                <wp:docPr id="298" name="Conector recto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637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19B9D" id="Conector recto 298" o:spid="_x0000_s1026" style="position:absolute;flip:x;z-index:251888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83.65pt,-22.05pt" to="383.65pt,4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7263130</wp:posOffset>
                </wp:positionH>
                <wp:positionV relativeFrom="paragraph">
                  <wp:posOffset>-260985</wp:posOffset>
                </wp:positionV>
                <wp:extent cx="19050" cy="6315075"/>
                <wp:effectExtent l="0" t="0" r="0" b="9525"/>
                <wp:wrapNone/>
                <wp:docPr id="297" name="Conector recto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6315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E825A" id="Conector recto 297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9pt,-20.55pt" to="573.4pt,4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6558280</wp:posOffset>
                </wp:positionH>
                <wp:positionV relativeFrom="paragraph">
                  <wp:posOffset>-632460</wp:posOffset>
                </wp:positionV>
                <wp:extent cx="1352550" cy="390525"/>
                <wp:effectExtent l="0" t="0" r="0" b="0"/>
                <wp:wrapNone/>
                <wp:docPr id="295" name="Cuadro de texto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E1B" w:rsidRPr="00ED6E1B" w:rsidRDefault="00ED6E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D6E1B">
                              <w:rPr>
                                <w:sz w:val="36"/>
                                <w:szCs w:val="36"/>
                              </w:rPr>
                              <w:t xml:space="preserve">Responder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5" o:spid="_x0000_s1087" type="#_x0000_t202" style="position:absolute;margin-left:516.4pt;margin-top:-49.8pt;width:106.5pt;height:30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" filled="f" stroked="f">
                <v:path arrowok="t"/>
                <v:textbox>
                  <w:txbxContent>
                    <w:p w:rsidR="00ED6E1B" w:rsidRPr="00ED6E1B" w:rsidRDefault="00ED6E1B">
                      <w:pPr>
                        <w:rPr>
                          <w:sz w:val="36"/>
                          <w:szCs w:val="36"/>
                        </w:rPr>
                      </w:pPr>
                      <w:r w:rsidRPr="00ED6E1B">
                        <w:rPr>
                          <w:sz w:val="36"/>
                          <w:szCs w:val="36"/>
                        </w:rPr>
                        <w:t xml:space="preserve">Responder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-727710</wp:posOffset>
                </wp:positionV>
                <wp:extent cx="1333500" cy="419100"/>
                <wp:effectExtent l="0" t="0" r="0" b="0"/>
                <wp:wrapNone/>
                <wp:docPr id="294" name="Cuadro de texto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631" w:rsidRPr="00E33631" w:rsidRDefault="00E3363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33631">
                              <w:rPr>
                                <w:sz w:val="44"/>
                                <w:szCs w:val="44"/>
                              </w:rPr>
                              <w:t xml:space="preserve">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94" o:spid="_x0000_s1088" type="#_x0000_t202" style="position:absolute;margin-left:139.15pt;margin-top:-57.3pt;width:105pt;height:3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" filled="f" stroked="f">
                <v:path arrowok="t"/>
                <v:textbox>
                  <w:txbxContent>
                    <w:p w:rsidR="00E33631" w:rsidRPr="00E33631" w:rsidRDefault="00E33631">
                      <w:pPr>
                        <w:rPr>
                          <w:sz w:val="44"/>
                          <w:szCs w:val="44"/>
                        </w:rPr>
                      </w:pPr>
                      <w:r w:rsidRPr="00E33631">
                        <w:rPr>
                          <w:sz w:val="44"/>
                          <w:szCs w:val="44"/>
                        </w:rPr>
                        <w:t xml:space="preserve">Sistema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-689610</wp:posOffset>
                </wp:positionV>
                <wp:extent cx="1447800" cy="533400"/>
                <wp:effectExtent l="0" t="0" r="0" b="0"/>
                <wp:wrapNone/>
                <wp:docPr id="293" name="Cuadro de texto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631" w:rsidRPr="00E33631" w:rsidRDefault="00E336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33631">
                              <w:rPr>
                                <w:sz w:val="40"/>
                                <w:szCs w:val="40"/>
                              </w:rPr>
                              <w:t xml:space="preserve">Contenido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93" o:spid="_x0000_s1089" type="#_x0000_t202" style="position:absolute;margin-left:322.9pt;margin-top:-54.3pt;width:114pt;height:4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" filled="f" stroked="f">
                <v:path arrowok="t"/>
                <v:textbox>
                  <w:txbxContent>
                    <w:p w:rsidR="00E33631" w:rsidRPr="00E33631" w:rsidRDefault="00E33631">
                      <w:pPr>
                        <w:rPr>
                          <w:sz w:val="40"/>
                          <w:szCs w:val="40"/>
                        </w:rPr>
                      </w:pPr>
                      <w:r w:rsidRPr="00E33631">
                        <w:rPr>
                          <w:sz w:val="40"/>
                          <w:szCs w:val="40"/>
                        </w:rPr>
                        <w:t xml:space="preserve">Contenido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194310</wp:posOffset>
                </wp:positionV>
                <wp:extent cx="942340" cy="304800"/>
                <wp:effectExtent l="0" t="0" r="0" b="0"/>
                <wp:wrapNone/>
                <wp:docPr id="292" name="Cuadro de texto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23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631" w:rsidRDefault="00E33631">
                            <w:r>
                              <w:t xml:space="preserve">Profesores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2" o:spid="_x0000_s1090" type="#_x0000_t202" style="position:absolute;margin-left:-43.6pt;margin-top:15.3pt;width:74.2pt;height:2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" filled="f" stroked="f">
                <v:path arrowok="t"/>
                <v:textbox>
                  <w:txbxContent>
                    <w:p w:rsidR="00E33631" w:rsidRDefault="00E33631">
                      <w:r>
                        <w:t xml:space="preserve">Profesores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-713105</wp:posOffset>
                </wp:positionV>
                <wp:extent cx="1254125" cy="1274445"/>
                <wp:effectExtent l="0" t="0" r="0" b="0"/>
                <wp:wrapNone/>
                <wp:docPr id="291" name="Cuadro de texto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4125" cy="127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631" w:rsidRDefault="00E3363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011382" cy="1011382"/>
                                  <wp:effectExtent l="0" t="0" r="0" b="0"/>
                                  <wp:docPr id="235" name="Imagen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479" cy="1016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1" o:spid="_x0000_s1091" type="#_x0000_t202" style="position:absolute;margin-left:-58.85pt;margin-top:-56.15pt;width:98.75pt;height:100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" filled="f" stroked="f">
                <v:path arrowok="t"/>
                <v:textbox>
                  <w:txbxContent>
                    <w:p w:rsidR="00E33631" w:rsidRDefault="00E33631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011382" cy="1011382"/>
                            <wp:effectExtent l="0" t="0" r="0" b="0"/>
                            <wp:docPr id="235" name="Imagen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479" cy="1016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55A8">
        <w:rPr>
          <w:i/>
          <w:iCs/>
        </w:rPr>
        <w:t xml:space="preserve"> </w:t>
      </w:r>
      <w:r w:rsidR="00E33631">
        <w:rPr>
          <w:i/>
          <w:iCs/>
        </w:rPr>
        <w:br w:type="page"/>
      </w:r>
    </w:p>
    <w:p w:rsidR="00E33631" w:rsidDel="00317582" w:rsidRDefault="00876469">
      <w:pPr>
        <w:rPr>
          <w:del w:id="60" w:author="Usuario" w:date="2023-07-25T06:58:00Z"/>
          <w:i/>
          <w:iCs/>
        </w:rPr>
      </w:pPr>
      <w:del w:id="61" w:author="Usuario" w:date="2023-07-25T06:58:00Z">
        <w:r w:rsidDel="00317582">
          <w:rPr>
            <w:i/>
            <w:iCs/>
            <w:noProof/>
            <w:lang w:val="en-US"/>
          </w:rPr>
          <w:lastRenderedPageBreak/>
          <mc:AlternateContent>
            <mc:Choice Requires="wps">
              <w:drawing>
                <wp:anchor distT="0" distB="0" distL="114300" distR="114300" simplePos="0" relativeHeight="251978752" behindDoc="0" locked="0" layoutInCell="1" allowOverlap="1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6059805</wp:posOffset>
                  </wp:positionV>
                  <wp:extent cx="1051560" cy="259080"/>
                  <wp:effectExtent l="0" t="0" r="0" b="0"/>
                  <wp:wrapNone/>
                  <wp:docPr id="290" name="Cuadro de texto 2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0515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331" w:rsidRDefault="005D0331" w:rsidP="005D0331">
                              <w:r>
                                <w:t xml:space="preserve">Cerrar_sesión </w:t>
                              </w:r>
                            </w:p>
                            <w:p w:rsidR="005D0331" w:rsidRDefault="005D03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90" o:spid="_x0000_s1092" type="#_x0000_t202" style="position:absolute;margin-left:52.75pt;margin-top:477.15pt;width:82.8pt;height:20.4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" filled="f" stroked="f">
                  <v:path arrowok="t"/>
                  <v:textbox>
                    <w:txbxContent>
                      <w:p w:rsidR="005D0331" w:rsidRDefault="005D0331" w:rsidP="005D0331">
                        <w:r>
                          <w:t xml:space="preserve">Cerrar_sesión </w:t>
                        </w:r>
                      </w:p>
                      <w:p w:rsidR="005D0331" w:rsidRDefault="005D0331"/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77728" behindDoc="0" locked="0" layoutInCell="1" allowOverlap="1">
                  <wp:simplePos x="0" y="0"/>
                  <wp:positionH relativeFrom="column">
                    <wp:posOffset>784225</wp:posOffset>
                  </wp:positionH>
                  <wp:positionV relativeFrom="paragraph">
                    <wp:posOffset>5427345</wp:posOffset>
                  </wp:positionV>
                  <wp:extent cx="1104900" cy="350520"/>
                  <wp:effectExtent l="0" t="0" r="0" b="0"/>
                  <wp:wrapNone/>
                  <wp:docPr id="289" name="Cuadro de texto 2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1049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331" w:rsidRDefault="005D0331">
                              <w:r>
                                <w:t xml:space="preserve">Cerrar_sesión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89" o:spid="_x0000_s1093" type="#_x0000_t202" style="position:absolute;margin-left:61.75pt;margin-top:427.35pt;width:87pt;height:27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" filled="f" stroked="f">
                  <v:path arrowok="t"/>
                  <v:textbox>
                    <w:txbxContent>
                      <w:p w:rsidR="005D0331" w:rsidRDefault="005D0331">
                        <w:r>
                          <w:t xml:space="preserve">Cerrar_sesión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76704" behindDoc="0" locked="0" layoutInCell="1" allowOverlap="1">
                  <wp:simplePos x="0" y="0"/>
                  <wp:positionH relativeFrom="column">
                    <wp:posOffset>2384425</wp:posOffset>
                  </wp:positionH>
                  <wp:positionV relativeFrom="paragraph">
                    <wp:posOffset>5503545</wp:posOffset>
                  </wp:positionV>
                  <wp:extent cx="99060" cy="274320"/>
                  <wp:effectExtent l="0" t="0" r="0" b="0"/>
                  <wp:wrapNone/>
                  <wp:docPr id="288" name="Rectángulo 2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99060" cy="2743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072A334" id="Rectángulo 288" o:spid="_x0000_s1026" style="position:absolute;margin-left:187.75pt;margin-top:433.35pt;width:7.8pt;height:21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" filled="f" strokecolor="black [3200]">
                  <v:stroke joinstyle="round"/>
                  <v:path arrowok="t"/>
                </v:rect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75680" behindDoc="0" locked="0" layoutInCell="1" allowOverlap="1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6090285</wp:posOffset>
                  </wp:positionV>
                  <wp:extent cx="2385060" cy="15240"/>
                  <wp:effectExtent l="38100" t="57150" r="0" b="80010"/>
                  <wp:wrapNone/>
                  <wp:docPr id="287" name="Conector recto de flecha 2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H="1">
                            <a:off x="0" y="0"/>
                            <a:ext cx="238506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7124E8A" id="Conector recto de flecha 287" o:spid="_x0000_s1026" type="#_x0000_t32" style="position:absolute;margin-left:3.55pt;margin-top:479.55pt;width:187.8pt;height:1.2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74656" behindDoc="0" locked="0" layoutInCell="1" allowOverlap="1">
                  <wp:simplePos x="0" y="0"/>
                  <wp:positionH relativeFrom="column">
                    <wp:posOffset>2910205</wp:posOffset>
                  </wp:positionH>
                  <wp:positionV relativeFrom="paragraph">
                    <wp:posOffset>4322445</wp:posOffset>
                  </wp:positionV>
                  <wp:extent cx="1539240" cy="251460"/>
                  <wp:effectExtent l="0" t="0" r="0" b="0"/>
                  <wp:wrapNone/>
                  <wp:docPr id="286" name="Cuadro de texto 2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5392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054" w:rsidRDefault="00D32054">
                              <w:r>
                                <w:t xml:space="preserve">Análisis_del_colegio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86" o:spid="_x0000_s1094" type="#_x0000_t202" style="position:absolute;margin-left:229.15pt;margin-top:340.35pt;width:121.2pt;height:19.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" filled="f" stroked="f">
                  <v:path arrowok="t"/>
                  <v:textbox>
                    <w:txbxContent>
                      <w:p w:rsidR="00D32054" w:rsidRDefault="00D32054">
                        <w:r>
                          <w:t xml:space="preserve">Análisis_del_colegio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73632" behindDoc="0" locked="0" layoutInCell="1" allowOverlap="1">
                  <wp:simplePos x="0" y="0"/>
                  <wp:positionH relativeFrom="column">
                    <wp:posOffset>5432425</wp:posOffset>
                  </wp:positionH>
                  <wp:positionV relativeFrom="paragraph">
                    <wp:posOffset>4299585</wp:posOffset>
                  </wp:positionV>
                  <wp:extent cx="1531620" cy="300990"/>
                  <wp:effectExtent l="0" t="0" r="0" b="0"/>
                  <wp:wrapNone/>
                  <wp:docPr id="285" name="Cuadro de texto 2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53162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054" w:rsidRDefault="00D32054">
                              <w:r>
                                <w:t>Resultados_de_pruebas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85" o:spid="_x0000_s1095" type="#_x0000_t202" style="position:absolute;margin-left:427.75pt;margin-top:338.55pt;width:120.6pt;height:23.7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" filled="f" stroked="f">
                  <v:path arrowok="t"/>
                  <v:textbox>
                    <w:txbxContent>
                      <w:p w:rsidR="00D32054" w:rsidRDefault="00D32054">
                        <w:r>
                          <w:t>Resultados_de_pruebas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72608" behindDoc="0" locked="0" layoutInCell="1" allowOverlap="1">
                  <wp:simplePos x="0" y="0"/>
                  <wp:positionH relativeFrom="column">
                    <wp:posOffset>4998085</wp:posOffset>
                  </wp:positionH>
                  <wp:positionV relativeFrom="paragraph">
                    <wp:posOffset>3537585</wp:posOffset>
                  </wp:positionV>
                  <wp:extent cx="2552700" cy="373380"/>
                  <wp:effectExtent l="0" t="0" r="0" b="0"/>
                  <wp:wrapNone/>
                  <wp:docPr id="284" name="Cuadro de texto 2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25527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054" w:rsidRDefault="00D32054">
                              <w:r>
                                <w:t>Calificación_de_los_mismos_en_general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84" o:spid="_x0000_s1096" type="#_x0000_t202" style="position:absolute;margin-left:393.55pt;margin-top:278.55pt;width:201pt;height:29.4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" filled="f" stroked="f">
                  <v:path arrowok="t"/>
                  <v:textbox>
                    <w:txbxContent>
                      <w:p w:rsidR="00D32054" w:rsidRDefault="00D32054">
                        <w:r>
                          <w:t>Calificación_de_los_mismos_en_general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71584" behindDoc="0" locked="0" layoutInCell="1" allowOverlap="1">
                  <wp:simplePos x="0" y="0"/>
                  <wp:positionH relativeFrom="column">
                    <wp:posOffset>2818765</wp:posOffset>
                  </wp:positionH>
                  <wp:positionV relativeFrom="paragraph">
                    <wp:posOffset>3545205</wp:posOffset>
                  </wp:positionV>
                  <wp:extent cx="1973580" cy="327660"/>
                  <wp:effectExtent l="0" t="0" r="0" b="0"/>
                  <wp:wrapNone/>
                  <wp:docPr id="283" name="Cuadro de texto 2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97358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054" w:rsidRDefault="00D32054">
                              <w:r>
                                <w:t xml:space="preserve">Resultado_de_los_estudiantes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83" o:spid="_x0000_s1097" type="#_x0000_t202" style="position:absolute;margin-left:221.95pt;margin-top:279.15pt;width:155.4pt;height:25.8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" filled="f" stroked="f">
                  <v:path arrowok="t"/>
                  <v:textbox>
                    <w:txbxContent>
                      <w:p w:rsidR="00D32054" w:rsidRDefault="00D32054">
                        <w:r>
                          <w:t xml:space="preserve">Resultado_de_los_estudiantes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70560" behindDoc="0" locked="0" layoutInCell="1" allowOverlap="1">
                  <wp:simplePos x="0" y="0"/>
                  <wp:positionH relativeFrom="column">
                    <wp:posOffset>631825</wp:posOffset>
                  </wp:positionH>
                  <wp:positionV relativeFrom="paragraph">
                    <wp:posOffset>2630805</wp:posOffset>
                  </wp:positionV>
                  <wp:extent cx="1417320" cy="335280"/>
                  <wp:effectExtent l="0" t="0" r="0" b="0"/>
                  <wp:wrapNone/>
                  <wp:docPr id="282" name="Cuadro de texto 2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4173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054" w:rsidRDefault="00D32054">
                              <w:r>
                                <w:t>Solicitud_de_ingreso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82" o:spid="_x0000_s1098" type="#_x0000_t202" style="position:absolute;margin-left:49.75pt;margin-top:207.15pt;width:111.6pt;height:26.4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" filled="f" stroked="f">
                  <v:path arrowok="t"/>
                  <v:textbox>
                    <w:txbxContent>
                      <w:p w:rsidR="00D32054" w:rsidRDefault="00D32054">
                        <w:r>
                          <w:t>Solicitud_de_ingreso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69536" behindDoc="0" locked="0" layoutInCell="1" allowOverlap="1">
                  <wp:simplePos x="0" y="0"/>
                  <wp:positionH relativeFrom="column">
                    <wp:posOffset>692785</wp:posOffset>
                  </wp:positionH>
                  <wp:positionV relativeFrom="paragraph">
                    <wp:posOffset>1762125</wp:posOffset>
                  </wp:positionV>
                  <wp:extent cx="982980" cy="297180"/>
                  <wp:effectExtent l="0" t="0" r="0" b="0"/>
                  <wp:wrapNone/>
                  <wp:docPr id="281" name="Cuadro de texto 2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9829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054" w:rsidRDefault="00D32054">
                              <w:r>
                                <w:t>Ingrese_datos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81" o:spid="_x0000_s1099" type="#_x0000_t202" style="position:absolute;margin-left:54.55pt;margin-top:138.75pt;width:77.4pt;height:23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" filled="f" stroked="f">
                  <v:path arrowok="t"/>
                  <v:textbox>
                    <w:txbxContent>
                      <w:p w:rsidR="00D32054" w:rsidRDefault="00D32054">
                        <w:r>
                          <w:t>Ingrese_datos</w:t>
                        </w:r>
                      </w:p>
                    </w:txbxContent>
                  </v:textbox>
                </v:shape>
              </w:pict>
            </mc:Fallback>
          </mc:AlternateContent>
        </w:r>
      </w:del>
      <w:del w:id="62" w:author="Usuario" w:date="2023-07-25T06:57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68512" behindDoc="0" locked="0" layoutInCell="1" allowOverlap="1">
                  <wp:simplePos x="0" y="0"/>
                  <wp:positionH relativeFrom="column">
                    <wp:posOffset>548005</wp:posOffset>
                  </wp:positionH>
                  <wp:positionV relativeFrom="paragraph">
                    <wp:posOffset>1083945</wp:posOffset>
                  </wp:positionV>
                  <wp:extent cx="1394460" cy="312420"/>
                  <wp:effectExtent l="0" t="0" r="0" b="0"/>
                  <wp:wrapNone/>
                  <wp:docPr id="280" name="Cuadro de texto 2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3944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A7C" w:rsidRDefault="00810A7C">
                              <w:r>
                                <w:t xml:space="preserve">Cambiar_de_interfaz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80" o:spid="_x0000_s1100" type="#_x0000_t202" style="position:absolute;margin-left:43.15pt;margin-top:85.35pt;width:109.8pt;height:24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" filled="f" stroked="f">
                  <v:path arrowok="t"/>
                  <v:textbox>
                    <w:txbxContent>
                      <w:p w:rsidR="00810A7C" w:rsidRDefault="00810A7C">
                        <w:r>
                          <w:t xml:space="preserve">Cambiar_de_interfaz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67488" behindDoc="0" locked="0" layoutInCell="1" allowOverlap="1">
                  <wp:simplePos x="0" y="0"/>
                  <wp:positionH relativeFrom="column">
                    <wp:posOffset>776605</wp:posOffset>
                  </wp:positionH>
                  <wp:positionV relativeFrom="paragraph">
                    <wp:posOffset>462915</wp:posOffset>
                  </wp:positionV>
                  <wp:extent cx="1074420" cy="281940"/>
                  <wp:effectExtent l="0" t="0" r="0" b="0"/>
                  <wp:wrapNone/>
                  <wp:docPr id="279" name="Cuadro de texto 2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0744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A7C" w:rsidRDefault="00810A7C">
                              <w:r>
                                <w:t xml:space="preserve">Iniciar_sesión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79" o:spid="_x0000_s1101" type="#_x0000_t202" style="position:absolute;margin-left:61.15pt;margin-top:36.45pt;width:84.6pt;height:22.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" filled="f" stroked="f">
                  <v:path arrowok="t"/>
                  <v:textbox>
                    <w:txbxContent>
                      <w:p w:rsidR="00810A7C" w:rsidRDefault="00810A7C">
                        <w:r>
                          <w:t xml:space="preserve">Iniciar_sesión </w:t>
                        </w:r>
                      </w:p>
                    </w:txbxContent>
                  </v:textbox>
                </v:shape>
              </w:pict>
            </mc:Fallback>
          </mc:AlternateContent>
        </w:r>
      </w:del>
      <w:del w:id="63" w:author="Usuario" w:date="2023-07-25T06:58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4294967295" distB="4294967295" distL="114300" distR="114300" simplePos="0" relativeHeight="251966464" behindDoc="0" locked="0" layoutInCell="1" allowOverlap="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5511164</wp:posOffset>
                  </wp:positionV>
                  <wp:extent cx="2392680" cy="0"/>
                  <wp:effectExtent l="0" t="76200" r="7620" b="76200"/>
                  <wp:wrapNone/>
                  <wp:docPr id="278" name="Conector recto de flecha 2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23926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740BF42" id="Conector recto de flecha 278" o:spid="_x0000_s1026" type="#_x0000_t32" style="position:absolute;margin-left:2.35pt;margin-top:433.95pt;width:188.4pt;height:0;z-index:25196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65440" behindDoc="0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4337685</wp:posOffset>
                  </wp:positionV>
                  <wp:extent cx="5059680" cy="22860"/>
                  <wp:effectExtent l="38100" t="57150" r="0" b="72390"/>
                  <wp:wrapNone/>
                  <wp:docPr id="277" name="Conector recto de flecha 2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H="1">
                            <a:off x="0" y="0"/>
                            <a:ext cx="505968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96FAD2E" id="Conector recto de flecha 277" o:spid="_x0000_s1026" type="#_x0000_t32" style="position:absolute;margin-left:-.65pt;margin-top:341.55pt;width:398.4pt;height:1.8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4294967295" distB="4294967295" distL="114300" distR="114300" simplePos="0" relativeHeight="251964416" behindDoc="0" locked="0" layoutInCell="1" allowOverlap="1">
                  <wp:simplePos x="0" y="0"/>
                  <wp:positionH relativeFrom="column">
                    <wp:posOffset>5036185</wp:posOffset>
                  </wp:positionH>
                  <wp:positionV relativeFrom="paragraph">
                    <wp:posOffset>4337684</wp:posOffset>
                  </wp:positionV>
                  <wp:extent cx="2590800" cy="0"/>
                  <wp:effectExtent l="38100" t="76200" r="0" b="76200"/>
                  <wp:wrapNone/>
                  <wp:docPr id="276" name="Conector recto de flecha 2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H="1">
                            <a:off x="0" y="0"/>
                            <a:ext cx="2590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A1757AA" id="Conector recto de flecha 276" o:spid="_x0000_s1026" type="#_x0000_t32" style="position:absolute;margin-left:396.55pt;margin-top:341.55pt;width:204pt;height:0;flip:x;z-index:251964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4294967295" distB="4294967295" distL="114300" distR="114300" simplePos="0" relativeHeight="251963392" behindDoc="0" locked="0" layoutInCell="1" allowOverlap="1">
                  <wp:simplePos x="0" y="0"/>
                  <wp:positionH relativeFrom="column">
                    <wp:posOffset>7634605</wp:posOffset>
                  </wp:positionH>
                  <wp:positionV relativeFrom="paragraph">
                    <wp:posOffset>4269104</wp:posOffset>
                  </wp:positionV>
                  <wp:extent cx="487680" cy="0"/>
                  <wp:effectExtent l="38100" t="76200" r="0" b="76200"/>
                  <wp:wrapNone/>
                  <wp:docPr id="275" name="Conector recto de flecha 2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H="1">
                            <a:off x="0" y="0"/>
                            <a:ext cx="4876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294C5" id="Conector recto de flecha 275" o:spid="_x0000_s1026" type="#_x0000_t32" style="position:absolute;margin-left:601.15pt;margin-top:336.15pt;width:38.4pt;height:0;flip:x;z-index:251963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299" distR="114299" simplePos="0" relativeHeight="251962368" behindDoc="0" locked="0" layoutInCell="1" allowOverlap="1">
                  <wp:simplePos x="0" y="0"/>
                  <wp:positionH relativeFrom="column">
                    <wp:posOffset>8114664</wp:posOffset>
                  </wp:positionH>
                  <wp:positionV relativeFrom="paragraph">
                    <wp:posOffset>4131945</wp:posOffset>
                  </wp:positionV>
                  <wp:extent cx="0" cy="160020"/>
                  <wp:effectExtent l="0" t="0" r="0" b="11430"/>
                  <wp:wrapNone/>
                  <wp:docPr id="274" name="Conector recto 2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668FFB3" id="Conector recto 274" o:spid="_x0000_s1026" style="position:absolute;z-index:251962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638.95pt,325.35pt" to="638.95pt,3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299" distR="114299" simplePos="0" relativeHeight="251961344" behindDoc="0" locked="0" layoutInCell="1" allowOverlap="1">
                  <wp:simplePos x="0" y="0"/>
                  <wp:positionH relativeFrom="column">
                    <wp:posOffset>8076564</wp:posOffset>
                  </wp:positionH>
                  <wp:positionV relativeFrom="paragraph">
                    <wp:posOffset>3568065</wp:posOffset>
                  </wp:positionV>
                  <wp:extent cx="0" cy="205740"/>
                  <wp:effectExtent l="0" t="0" r="0" b="3810"/>
                  <wp:wrapNone/>
                  <wp:docPr id="273" name="Conector recto 2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080756D9" id="Conector recto 273" o:spid="_x0000_s1026" style="position:absolute;z-index:251961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35.95pt,280.95pt" to="635.95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4294967295" distB="4294967295" distL="114300" distR="114300" simplePos="0" relativeHeight="251960320" behindDoc="0" locked="0" layoutInCell="1" allowOverlap="1">
                  <wp:simplePos x="0" y="0"/>
                  <wp:positionH relativeFrom="column">
                    <wp:posOffset>7634605</wp:posOffset>
                  </wp:positionH>
                  <wp:positionV relativeFrom="paragraph">
                    <wp:posOffset>3560444</wp:posOffset>
                  </wp:positionV>
                  <wp:extent cx="457200" cy="0"/>
                  <wp:effectExtent l="0" t="0" r="0" b="0"/>
                  <wp:wrapNone/>
                  <wp:docPr id="272" name="Conector recto 2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E8BCAFD" id="Conector recto 272" o:spid="_x0000_s1026" style="position:absolute;z-index:251960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01.15pt,280.35pt" to="637.15pt,2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59296" behindDoc="0" locked="0" layoutInCell="1" allowOverlap="1">
                  <wp:simplePos x="0" y="0"/>
                  <wp:positionH relativeFrom="column">
                    <wp:posOffset>7573645</wp:posOffset>
                  </wp:positionH>
                  <wp:positionV relativeFrom="paragraph">
                    <wp:posOffset>3735705</wp:posOffset>
                  </wp:positionV>
                  <wp:extent cx="1043940" cy="617220"/>
                  <wp:effectExtent l="0" t="0" r="0" b="0"/>
                  <wp:wrapNone/>
                  <wp:docPr id="271" name="Cuadro de texto 2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0439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A7C" w:rsidRDefault="00810A7C">
                              <w:r>
                                <w:t xml:space="preserve">Analizando _la prueba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71" o:spid="_x0000_s1102" type="#_x0000_t202" style="position:absolute;margin-left:596.35pt;margin-top:294.15pt;width:82.2pt;height:48.6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" filled="f" stroked="f">
                  <v:path arrowok="t"/>
                  <v:textbox>
                    <w:txbxContent>
                      <w:p w:rsidR="00810A7C" w:rsidRDefault="00810A7C">
                        <w:r>
                          <w:t xml:space="preserve">Analizando _la prueba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4294967295" distB="4294967295" distL="114300" distR="114300" simplePos="0" relativeHeight="251958272" behindDoc="0" locked="0" layoutInCell="1" allowOverlap="1">
                  <wp:simplePos x="0" y="0"/>
                  <wp:positionH relativeFrom="column">
                    <wp:posOffset>5028565</wp:posOffset>
                  </wp:positionH>
                  <wp:positionV relativeFrom="paragraph">
                    <wp:posOffset>3545204</wp:posOffset>
                  </wp:positionV>
                  <wp:extent cx="2560320" cy="0"/>
                  <wp:effectExtent l="0" t="76200" r="0" b="76200"/>
                  <wp:wrapNone/>
                  <wp:docPr id="270" name="Conector recto de flecha 2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2560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06DE91B" id="Conector recto de flecha 270" o:spid="_x0000_s1026" type="#_x0000_t32" style="position:absolute;margin-left:395.95pt;margin-top:279.15pt;width:201.6pt;height:0;z-index:251958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57248" behindDoc="0" locked="0" layoutInCell="1" allowOverlap="1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2722245</wp:posOffset>
                  </wp:positionV>
                  <wp:extent cx="68580" cy="205740"/>
                  <wp:effectExtent l="0" t="0" r="7620" b="3810"/>
                  <wp:wrapNone/>
                  <wp:docPr id="269" name="Rectángulo 2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68580" cy="2057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9AB06DF" id="Rectángulo 269" o:spid="_x0000_s1026" style="position:absolute;margin-left:189.55pt;margin-top:214.35pt;width:5.4pt;height:16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" filled="f" strokecolor="black [3200]">
                  <v:stroke joinstyle="round"/>
                  <v:path arrowok="t"/>
                </v:rect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56224" behindDoc="0" locked="0" layoutInCell="1" allowOverlap="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2684145</wp:posOffset>
                  </wp:positionV>
                  <wp:extent cx="2392680" cy="7620"/>
                  <wp:effectExtent l="0" t="57150" r="7620" b="68580"/>
                  <wp:wrapNone/>
                  <wp:docPr id="268" name="Conector recto de flecha 2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23926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FB62EB2" id="Conector recto de flecha 268" o:spid="_x0000_s1026" type="#_x0000_t32" style="position:absolute;margin-left:2.35pt;margin-top:211.35pt;width:188.4pt;height:.6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55200" behindDoc="0" locked="0" layoutInCell="1" allowOverlap="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3529965</wp:posOffset>
                  </wp:positionV>
                  <wp:extent cx="4998720" cy="30480"/>
                  <wp:effectExtent l="0" t="76200" r="11430" b="45720"/>
                  <wp:wrapNone/>
                  <wp:docPr id="267" name="Conector recto de flecha 2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49987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BB20563" id="Conector recto de flecha 267" o:spid="_x0000_s1026" type="#_x0000_t32" style="position:absolute;margin-left:2.95pt;margin-top:277.95pt;width:393.6pt;height:2.4p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53152" behindDoc="0" locked="0" layoutInCell="1" allowOverlap="1">
                  <wp:simplePos x="0" y="0"/>
                  <wp:positionH relativeFrom="column">
                    <wp:posOffset>2430145</wp:posOffset>
                  </wp:positionH>
                  <wp:positionV relativeFrom="paragraph">
                    <wp:posOffset>2447925</wp:posOffset>
                  </wp:positionV>
                  <wp:extent cx="350520" cy="7620"/>
                  <wp:effectExtent l="38100" t="76200" r="0" b="68580"/>
                  <wp:wrapNone/>
                  <wp:docPr id="266" name="Conector recto de flecha 2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H="1" flipV="1">
                            <a:off x="0" y="0"/>
                            <a:ext cx="3505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20186A4" id="Conector recto de flecha 266" o:spid="_x0000_s1026" type="#_x0000_t32" style="position:absolute;margin-left:191.35pt;margin-top:192.75pt;width:27.6pt;height:.6pt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299" distR="114299" simplePos="0" relativeHeight="251952128" behindDoc="0" locked="0" layoutInCell="1" allowOverlap="1">
                  <wp:simplePos x="0" y="0"/>
                  <wp:positionH relativeFrom="column">
                    <wp:posOffset>2773044</wp:posOffset>
                  </wp:positionH>
                  <wp:positionV relativeFrom="paragraph">
                    <wp:posOffset>2280285</wp:posOffset>
                  </wp:positionV>
                  <wp:extent cx="0" cy="182880"/>
                  <wp:effectExtent l="0" t="0" r="0" b="7620"/>
                  <wp:wrapNone/>
                  <wp:docPr id="265" name="Conector recto 2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199A48BD" id="Conector recto 265" o:spid="_x0000_s1026" style="position:absolute;z-index:251952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8.35pt,179.55pt" to="218.35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51104" behindDoc="0" locked="0" layoutInCell="1" allowOverlap="1">
                  <wp:simplePos x="0" y="0"/>
                  <wp:positionH relativeFrom="column">
                    <wp:posOffset>2422525</wp:posOffset>
                  </wp:positionH>
                  <wp:positionV relativeFrom="paragraph">
                    <wp:posOffset>2044065</wp:posOffset>
                  </wp:positionV>
                  <wp:extent cx="1112520" cy="289560"/>
                  <wp:effectExtent l="0" t="0" r="0" b="0"/>
                  <wp:wrapNone/>
                  <wp:docPr id="264" name="Cuadro de texto 2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11252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664" w:rsidRDefault="00A56664">
                              <w:r>
                                <w:t>Validado_datos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64" o:spid="_x0000_s1103" type="#_x0000_t202" style="position:absolute;margin-left:190.75pt;margin-top:160.95pt;width:87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" filled="f" stroked="f">
                  <v:path arrowok="t"/>
                  <v:textbox>
                    <w:txbxContent>
                      <w:p w:rsidR="00A56664" w:rsidRDefault="00A56664">
                        <w:r>
                          <w:t>Validado_datos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299" distR="114299" simplePos="0" relativeHeight="251950080" behindDoc="0" locked="0" layoutInCell="1" allowOverlap="1">
                  <wp:simplePos x="0" y="0"/>
                  <wp:positionH relativeFrom="column">
                    <wp:posOffset>2757804</wp:posOffset>
                  </wp:positionH>
                  <wp:positionV relativeFrom="paragraph">
                    <wp:posOffset>1853565</wp:posOffset>
                  </wp:positionV>
                  <wp:extent cx="0" cy="251460"/>
                  <wp:effectExtent l="0" t="0" r="0" b="15240"/>
                  <wp:wrapNone/>
                  <wp:docPr id="263" name="Conector recto 2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1EF8C569" id="Conector recto 263" o:spid="_x0000_s1026" style="position:absolute;z-index:251950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7.15pt,145.95pt" to="217.1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4294967295" distB="4294967295" distL="114300" distR="114300" simplePos="0" relativeHeight="251949056" behindDoc="0" locked="0" layoutInCell="1" allowOverlap="1">
                  <wp:simplePos x="0" y="0"/>
                  <wp:positionH relativeFrom="column">
                    <wp:posOffset>2414905</wp:posOffset>
                  </wp:positionH>
                  <wp:positionV relativeFrom="paragraph">
                    <wp:posOffset>1845944</wp:posOffset>
                  </wp:positionV>
                  <wp:extent cx="365760" cy="0"/>
                  <wp:effectExtent l="0" t="0" r="15240" b="0"/>
                  <wp:wrapNone/>
                  <wp:docPr id="262" name="Conector recto 2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365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B8EC702" id="Conector recto 262" o:spid="_x0000_s1026" style="position:absolute;z-index:251949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0.15pt,145.35pt" to="218.9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48032" behindDoc="0" locked="0" layoutInCell="1" allowOverlap="1">
                  <wp:simplePos x="0" y="0"/>
                  <wp:positionH relativeFrom="column">
                    <wp:posOffset>2384425</wp:posOffset>
                  </wp:positionH>
                  <wp:positionV relativeFrom="paragraph">
                    <wp:posOffset>1807845</wp:posOffset>
                  </wp:positionV>
                  <wp:extent cx="99060" cy="320040"/>
                  <wp:effectExtent l="0" t="0" r="0" b="3810"/>
                  <wp:wrapNone/>
                  <wp:docPr id="261" name="Rectángulo 2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99060" cy="3200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910389C" id="Rectángulo 261" o:spid="_x0000_s1026" style="position:absolute;margin-left:187.75pt;margin-top:142.35pt;width:7.8pt;height:25.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" filled="f" strokecolor="black [3200]">
                  <v:stroke joinstyle="round"/>
                  <v:path arrowok="t"/>
                </v:rect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47008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1815465</wp:posOffset>
                  </wp:positionV>
                  <wp:extent cx="2407920" cy="7620"/>
                  <wp:effectExtent l="0" t="57150" r="11430" b="68580"/>
                  <wp:wrapNone/>
                  <wp:docPr id="260" name="Conector recto de flecha 2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24079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CD53C59" id="Conector recto de flecha 260" o:spid="_x0000_s1026" type="#_x0000_t32" style="position:absolute;margin-left:1.75pt;margin-top:142.95pt;width:189.6pt;height: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4598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1129665</wp:posOffset>
                  </wp:positionV>
                  <wp:extent cx="2392680" cy="7620"/>
                  <wp:effectExtent l="19050" t="57150" r="0" b="68580"/>
                  <wp:wrapNone/>
                  <wp:docPr id="259" name="Conector recto de flecha 2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H="1">
                            <a:off x="0" y="0"/>
                            <a:ext cx="23926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86230E5" id="Conector recto de flecha 259" o:spid="_x0000_s1026" type="#_x0000_t32" style="position:absolute;margin-left:4.15pt;margin-top:88.95pt;width:188.4pt;height:.6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44960" behindDoc="0" locked="0" layoutInCell="1" allowOverlap="1">
                  <wp:simplePos x="0" y="0"/>
                  <wp:positionH relativeFrom="column">
                    <wp:posOffset>2369185</wp:posOffset>
                  </wp:positionH>
                  <wp:positionV relativeFrom="paragraph">
                    <wp:posOffset>516255</wp:posOffset>
                  </wp:positionV>
                  <wp:extent cx="99060" cy="224790"/>
                  <wp:effectExtent l="0" t="0" r="0" b="3810"/>
                  <wp:wrapNone/>
                  <wp:docPr id="258" name="Rectángulo 2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99060" cy="22479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1D58193" id="Rectángulo 258" o:spid="_x0000_s1026" style="position:absolute;margin-left:186.55pt;margin-top:40.65pt;width:7.8pt;height:17.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" filled="f" strokecolor="black [3200]">
                  <v:stroke joinstyle="round"/>
                  <v:path arrowok="t"/>
                </v:rect>
              </w:pict>
            </mc:Fallback>
          </mc:AlternateContent>
        </w:r>
      </w:del>
      <w:del w:id="64" w:author="Usuario" w:date="2023-07-25T06:57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43936" behindDoc="0" locked="0" layoutInCell="1" allowOverlap="1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504825</wp:posOffset>
                  </wp:positionV>
                  <wp:extent cx="2362200" cy="7620"/>
                  <wp:effectExtent l="0" t="57150" r="19050" b="68580"/>
                  <wp:wrapNone/>
                  <wp:docPr id="257" name="Conector recto de flecha 2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23622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8C3A126" id="Conector recto de flecha 257" o:spid="_x0000_s1026" type="#_x0000_t32" style="position:absolute;margin-left:1.15pt;margin-top:39.75pt;width:186pt;height: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</w:del>
      <w:del w:id="65" w:author="Usuario" w:date="2023-07-25T06:58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41888" behindDoc="0" locked="0" layoutInCell="1" allowOverlap="1">
                  <wp:simplePos x="0" y="0"/>
                  <wp:positionH relativeFrom="column">
                    <wp:posOffset>5020945</wp:posOffset>
                  </wp:positionH>
                  <wp:positionV relativeFrom="paragraph">
                    <wp:posOffset>-356235</wp:posOffset>
                  </wp:positionV>
                  <wp:extent cx="38100" cy="6416040"/>
                  <wp:effectExtent l="0" t="0" r="0" b="3810"/>
                  <wp:wrapNone/>
                  <wp:docPr id="256" name="Conector recto 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38100" cy="6416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F6D9714" id="Conector recto 256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5pt,-28.05pt" to="398.35pt,4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</w:del>
      <w:del w:id="66" w:author="Usuario" w:date="2023-07-25T06:57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42912" behindDoc="0" locked="0" layoutInCell="1" allowOverlap="1">
                  <wp:simplePos x="0" y="0"/>
                  <wp:positionH relativeFrom="column">
                    <wp:posOffset>7581265</wp:posOffset>
                  </wp:positionH>
                  <wp:positionV relativeFrom="paragraph">
                    <wp:posOffset>-348615</wp:posOffset>
                  </wp:positionV>
                  <wp:extent cx="38100" cy="6393180"/>
                  <wp:effectExtent l="0" t="0" r="0" b="7620"/>
                  <wp:wrapNone/>
                  <wp:docPr id="255" name="Conector recto 2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38100" cy="6393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FE31F17" id="Conector recto 255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95pt,-27.45pt" to="599.95pt,4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40864" behindDoc="0" locked="0" layoutInCell="1" allowOverlap="1">
                  <wp:simplePos x="0" y="0"/>
                  <wp:positionH relativeFrom="column">
                    <wp:posOffset>2414905</wp:posOffset>
                  </wp:positionH>
                  <wp:positionV relativeFrom="paragraph">
                    <wp:posOffset>-379095</wp:posOffset>
                  </wp:positionV>
                  <wp:extent cx="22860" cy="6537960"/>
                  <wp:effectExtent l="0" t="0" r="15240" b="15240"/>
                  <wp:wrapNone/>
                  <wp:docPr id="254" name="Conector recto 2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22860" cy="6537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4A26914" id="Conector recto 254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-29.85pt" to="191.95pt,4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" strokecolor="black [3200]" strokeweight="1.5pt">
                  <v:stroke joinstyle="miter"/>
                  <o:lock v:ext="edit" shapetype="f"/>
                </v:lin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39840" behindDoc="0" locked="0" layoutInCell="1" allowOverlap="1">
                  <wp:simplePos x="0" y="0"/>
                  <wp:positionH relativeFrom="column">
                    <wp:posOffset>-381635</wp:posOffset>
                  </wp:positionH>
                  <wp:positionV relativeFrom="paragraph">
                    <wp:posOffset>474345</wp:posOffset>
                  </wp:positionV>
                  <wp:extent cx="396240" cy="5661660"/>
                  <wp:effectExtent l="0" t="0" r="3810" b="0"/>
                  <wp:wrapNone/>
                  <wp:docPr id="253" name="Rectángulo 2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396240" cy="56616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381759E" id="Rectángulo 253" o:spid="_x0000_s1026" style="position:absolute;margin-left:-30.05pt;margin-top:37.35pt;width:31.2pt;height:445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" filled="f" strokecolor="black [3200]">
                  <v:stroke joinstyle="round"/>
                  <v:path arrowok="t"/>
                </v:rect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38816" behindDoc="0" locked="0" layoutInCell="1" allowOverlap="1">
                  <wp:simplePos x="0" y="0"/>
                  <wp:positionH relativeFrom="column">
                    <wp:posOffset>6712585</wp:posOffset>
                  </wp:positionH>
                  <wp:positionV relativeFrom="paragraph">
                    <wp:posOffset>-752475</wp:posOffset>
                  </wp:positionV>
                  <wp:extent cx="2324100" cy="586740"/>
                  <wp:effectExtent l="0" t="0" r="0" b="0"/>
                  <wp:wrapNone/>
                  <wp:docPr id="252" name="Cuadro de texto 2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232410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B8D" w:rsidRPr="00272B8D" w:rsidRDefault="00272B8D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272B8D">
                                <w:rPr>
                                  <w:sz w:val="48"/>
                                  <w:szCs w:val="48"/>
                                </w:rPr>
                                <w:t xml:space="preserve">Promedio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Cuadro de texto 252" o:spid="_x0000_s1104" type="#_x0000_t202" style="position:absolute;margin-left:528.55pt;margin-top:-59.25pt;width:183pt;height:46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" filled="f" stroked="f">
                  <v:path arrowok="t"/>
                  <v:textbox>
                    <w:txbxContent>
                      <w:p w:rsidR="00272B8D" w:rsidRPr="00272B8D" w:rsidRDefault="00272B8D">
                        <w:pPr>
                          <w:rPr>
                            <w:sz w:val="48"/>
                            <w:szCs w:val="48"/>
                          </w:rPr>
                        </w:pPr>
                        <w:r w:rsidRPr="00272B8D">
                          <w:rPr>
                            <w:sz w:val="48"/>
                            <w:szCs w:val="48"/>
                          </w:rPr>
                          <w:t xml:space="preserve">Promedio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37792" behindDoc="0" locked="0" layoutInCell="1" allowOverlap="1">
                  <wp:simplePos x="0" y="0"/>
                  <wp:positionH relativeFrom="column">
                    <wp:posOffset>4274185</wp:posOffset>
                  </wp:positionH>
                  <wp:positionV relativeFrom="paragraph">
                    <wp:posOffset>-760095</wp:posOffset>
                  </wp:positionV>
                  <wp:extent cx="1615440" cy="434340"/>
                  <wp:effectExtent l="0" t="0" r="0" b="0"/>
                  <wp:wrapNone/>
                  <wp:docPr id="251" name="Cuadro de texto 2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61544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B8D" w:rsidRPr="00272B8D" w:rsidRDefault="00272B8D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272B8D">
                                <w:rPr>
                                  <w:sz w:val="44"/>
                                  <w:szCs w:val="44"/>
                                </w:rPr>
                                <w:t xml:space="preserve">Resultados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51" o:spid="_x0000_s1105" type="#_x0000_t202" style="position:absolute;margin-left:336.55pt;margin-top:-59.85pt;width:127.2pt;height:34.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" filled="f" stroked="f">
                  <v:path arrowok="t"/>
                  <v:textbox>
                    <w:txbxContent>
                      <w:p w:rsidR="00272B8D" w:rsidRPr="00272B8D" w:rsidRDefault="00272B8D">
                        <w:pPr>
                          <w:rPr>
                            <w:sz w:val="44"/>
                            <w:szCs w:val="44"/>
                          </w:rPr>
                        </w:pPr>
                        <w:r w:rsidRPr="00272B8D">
                          <w:rPr>
                            <w:sz w:val="44"/>
                            <w:szCs w:val="44"/>
                          </w:rPr>
                          <w:t xml:space="preserve">Resultados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36768" behindDoc="0" locked="0" layoutInCell="1" allowOverlap="1">
                  <wp:simplePos x="0" y="0"/>
                  <wp:positionH relativeFrom="column">
                    <wp:posOffset>1851025</wp:posOffset>
                  </wp:positionH>
                  <wp:positionV relativeFrom="paragraph">
                    <wp:posOffset>-813435</wp:posOffset>
                  </wp:positionV>
                  <wp:extent cx="1432560" cy="579120"/>
                  <wp:effectExtent l="0" t="0" r="0" b="0"/>
                  <wp:wrapNone/>
                  <wp:docPr id="250" name="Cuadro de texto 2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43256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B8D" w:rsidRPr="00272B8D" w:rsidRDefault="00272B8D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272B8D">
                                <w:rPr>
                                  <w:sz w:val="48"/>
                                  <w:szCs w:val="48"/>
                                </w:rPr>
                                <w:t xml:space="preserve">Sistema </w:t>
                              </w:r>
                            </w:p>
                            <w:p w:rsidR="00272B8D" w:rsidRDefault="00272B8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50" o:spid="_x0000_s1106" type="#_x0000_t202" style="position:absolute;margin-left:145.75pt;margin-top:-64.05pt;width:112.8pt;height:45.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" filled="f" stroked="f">
                  <v:path arrowok="t"/>
                  <v:textbox>
                    <w:txbxContent>
                      <w:p w:rsidR="00272B8D" w:rsidRPr="00272B8D" w:rsidRDefault="00272B8D">
                        <w:pPr>
                          <w:rPr>
                            <w:sz w:val="48"/>
                            <w:szCs w:val="48"/>
                          </w:rPr>
                        </w:pPr>
                        <w:r w:rsidRPr="00272B8D">
                          <w:rPr>
                            <w:sz w:val="48"/>
                            <w:szCs w:val="48"/>
                          </w:rPr>
                          <w:t xml:space="preserve">Sistema </w:t>
                        </w:r>
                      </w:p>
                      <w:p w:rsidR="00272B8D" w:rsidRDefault="00272B8D"/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35744" behindDoc="0" locked="0" layoutInCell="1" allowOverlap="1">
                  <wp:simplePos x="0" y="0"/>
                  <wp:positionH relativeFrom="column">
                    <wp:posOffset>-823595</wp:posOffset>
                  </wp:positionH>
                  <wp:positionV relativeFrom="paragraph">
                    <wp:posOffset>47625</wp:posOffset>
                  </wp:positionV>
                  <wp:extent cx="1569720" cy="464820"/>
                  <wp:effectExtent l="0" t="0" r="0" b="0"/>
                  <wp:wrapNone/>
                  <wp:docPr id="249" name="Cuadro de texto 2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5697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B8D" w:rsidRPr="00272B8D" w:rsidRDefault="00272B8D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272B8D">
                                <w:rPr>
                                  <w:sz w:val="44"/>
                                  <w:szCs w:val="44"/>
                                </w:rPr>
                                <w:t xml:space="preserve">Directivos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49" o:spid="_x0000_s1107" type="#_x0000_t202" style="position:absolute;margin-left:-64.85pt;margin-top:3.75pt;width:123.6pt;height:36.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" filled="f" stroked="f">
                  <v:path arrowok="t"/>
                  <v:textbox>
                    <w:txbxContent>
                      <w:p w:rsidR="00272B8D" w:rsidRPr="00272B8D" w:rsidRDefault="00272B8D">
                        <w:pPr>
                          <w:rPr>
                            <w:sz w:val="44"/>
                            <w:szCs w:val="44"/>
                          </w:rPr>
                        </w:pPr>
                        <w:r w:rsidRPr="00272B8D">
                          <w:rPr>
                            <w:sz w:val="44"/>
                            <w:szCs w:val="44"/>
                          </w:rPr>
                          <w:t xml:space="preserve">Directivos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934720" behindDoc="0" locked="0" layoutInCell="1" allowOverlap="1">
                  <wp:simplePos x="0" y="0"/>
                  <wp:positionH relativeFrom="column">
                    <wp:posOffset>-785495</wp:posOffset>
                  </wp:positionH>
                  <wp:positionV relativeFrom="paragraph">
                    <wp:posOffset>-866775</wp:posOffset>
                  </wp:positionV>
                  <wp:extent cx="1143000" cy="1287780"/>
                  <wp:effectExtent l="0" t="0" r="0" b="0"/>
                  <wp:wrapNone/>
                  <wp:docPr id="248" name="Cuadro de texto 2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14300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B8D" w:rsidRDefault="00272B8D">
                              <w:del w:id="67" w:author="Usuario" w:date="2023-07-25T06:57:00Z">
                                <w:r w:rsidDel="00317582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1143000" cy="1143000"/>
                                      <wp:effectExtent l="0" t="0" r="0" b="0"/>
                                      <wp:docPr id="296" name="Imagen 29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43000" cy="1143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uadro de texto 248" o:spid="_x0000_s1108" type="#_x0000_t202" style="position:absolute;margin-left:-61.85pt;margin-top:-68.25pt;width:90pt;height:101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" filled="f" stroked="f">
                  <v:path arrowok="t"/>
                  <v:textbox>
                    <w:txbxContent>
                      <w:p w:rsidR="00272B8D" w:rsidRDefault="00272B8D">
                        <w:del w:id="68" w:author="Usuario" w:date="2023-07-25T06:57:00Z">
                          <w:r w:rsidDel="00317582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143000" cy="1143000"/>
                                <wp:effectExtent l="0" t="0" r="0" b="0"/>
                                <wp:docPr id="296" name="Imagen 29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3000" cy="1143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</w:del>
      <w:del w:id="69" w:author="Usuario" w:date="2023-07-25T06:58:00Z">
        <w:r w:rsidR="00E33631" w:rsidDel="00317582">
          <w:rPr>
            <w:i/>
            <w:iCs/>
          </w:rPr>
          <w:br w:type="page"/>
        </w:r>
      </w:del>
    </w:p>
    <w:p w:rsidR="00002CD3" w:rsidRDefault="00002CD3" w:rsidP="00002CD3">
      <w:pPr>
        <w:rPr>
          <w:i/>
          <w:iCs/>
        </w:rPr>
      </w:pPr>
    </w:p>
    <w:p w:rsidR="00002CD3" w:rsidRDefault="00876469" w:rsidP="00002CD3">
      <w:pPr>
        <w:rPr>
          <w:i/>
          <w:iCs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50800</wp:posOffset>
                </wp:positionV>
                <wp:extent cx="1829435" cy="1991995"/>
                <wp:effectExtent l="53340" t="0" r="0" b="0"/>
                <wp:wrapNone/>
                <wp:docPr id="247" name="Arco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553666">
                          <a:off x="0" y="0"/>
                          <a:ext cx="1829435" cy="1991995"/>
                        </a:xfrm>
                        <a:custGeom>
                          <a:avLst/>
                          <a:gdLst>
                            <a:gd name="T0" fmla="*/ 822124 w 1829435"/>
                            <a:gd name="T1" fmla="*/ 5116 h 1991995"/>
                            <a:gd name="T2" fmla="*/ 1593097 w 1829435"/>
                            <a:gd name="T3" fmla="*/ 327870 h 1991995"/>
                            <a:gd name="T4" fmla="*/ 1824901 w 1829435"/>
                            <a:gd name="T5" fmla="*/ 1095052 h 19919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829435" h="1991995" stroke="0">
                              <a:moveTo>
                                <a:pt x="822124" y="5116"/>
                              </a:moveTo>
                              <a:cubicBezTo>
                                <a:pt x="1111635" y="-26959"/>
                                <a:pt x="1397887" y="92876"/>
                                <a:pt x="1593097" y="327870"/>
                              </a:cubicBezTo>
                              <a:cubicBezTo>
                                <a:pt x="1766391" y="536482"/>
                                <a:pt x="1850592" y="815156"/>
                                <a:pt x="1824901" y="1095052"/>
                              </a:cubicBezTo>
                              <a:lnTo>
                                <a:pt x="914718" y="995998"/>
                              </a:lnTo>
                              <a:lnTo>
                                <a:pt x="822124" y="5116"/>
                              </a:lnTo>
                              <a:close/>
                            </a:path>
                            <a:path w="1829435" h="1991995" fill="none">
                              <a:moveTo>
                                <a:pt x="822124" y="5116"/>
                              </a:moveTo>
                              <a:cubicBezTo>
                                <a:pt x="1111635" y="-26959"/>
                                <a:pt x="1397887" y="92876"/>
                                <a:pt x="1593097" y="327870"/>
                              </a:cubicBezTo>
                              <a:cubicBezTo>
                                <a:pt x="1766391" y="536482"/>
                                <a:pt x="1850592" y="815156"/>
                                <a:pt x="1824901" y="109505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D02F" id="Arco 143" o:spid="_x0000_s1026" style="position:absolute;margin-left:47pt;margin-top:4pt;width:144.05pt;height:156.85pt;rotation:-7158351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9435,199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" path="m822124,5116nsc1111635,-26959,1397887,92876,1593097,327870v173294,208612,257495,487286,231804,767182l914718,995998,822124,5116xem822124,5116nfc1111635,-26959,1397887,92876,1593097,327870v173294,208612,257495,487286,231804,767182e" filled="f" strokecolor="black [3200]" strokeweight="1.5pt">
                <v:stroke joinstyle="miter"/>
                <v:path arrowok="t" o:connecttype="custom" o:connectlocs="822124,5116;1593097,327870;1824901,1095052" o:connectangles="0,0,0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184785</wp:posOffset>
                </wp:positionV>
                <wp:extent cx="2202180" cy="1775460"/>
                <wp:effectExtent l="0" t="45720" r="17145" b="0"/>
                <wp:wrapNone/>
                <wp:docPr id="246" name="Arc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2180" cy="1775460"/>
                        </a:xfrm>
                        <a:custGeom>
                          <a:avLst/>
                          <a:gdLst>
                            <a:gd name="T0" fmla="*/ 892698 w 2202180"/>
                            <a:gd name="T1" fmla="*/ 16044 h 1775460"/>
                            <a:gd name="T2" fmla="*/ 1692133 w 2202180"/>
                            <a:gd name="T3" fmla="*/ 138732 h 1775460"/>
                            <a:gd name="T4" fmla="*/ 2202180 w 2202180"/>
                            <a:gd name="T5" fmla="*/ 887730 h 177546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202180" h="1775460" stroke="0">
                              <a:moveTo>
                                <a:pt x="892698" y="16044"/>
                              </a:moveTo>
                              <a:cubicBezTo>
                                <a:pt x="1168832" y="-26866"/>
                                <a:pt x="1454865" y="17031"/>
                                <a:pt x="1692133" y="138732"/>
                              </a:cubicBezTo>
                              <a:cubicBezTo>
                                <a:pt x="2009801" y="301672"/>
                                <a:pt x="2202180" y="584179"/>
                                <a:pt x="2202180" y="887730"/>
                              </a:cubicBezTo>
                              <a:lnTo>
                                <a:pt x="1101090" y="887730"/>
                              </a:lnTo>
                              <a:lnTo>
                                <a:pt x="892698" y="16044"/>
                              </a:lnTo>
                              <a:close/>
                            </a:path>
                            <a:path w="2202180" h="1775460" fill="none">
                              <a:moveTo>
                                <a:pt x="892698" y="16044"/>
                              </a:moveTo>
                              <a:cubicBezTo>
                                <a:pt x="1168832" y="-26866"/>
                                <a:pt x="1454865" y="17031"/>
                                <a:pt x="1692133" y="138732"/>
                              </a:cubicBezTo>
                              <a:cubicBezTo>
                                <a:pt x="2009801" y="301672"/>
                                <a:pt x="2202180" y="584179"/>
                                <a:pt x="2202180" y="88773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A4F0" id="Arco 138" o:spid="_x0000_s1026" style="position:absolute;margin-left:112.15pt;margin-top:14.55pt;width:173.4pt;height:139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2180,177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" path="m892698,16044nsc1168832,-26866,1454865,17031,1692133,138732v317668,162940,510047,445447,510047,748998l1101090,887730,892698,16044xem892698,16044nfc1168832,-26866,1454865,17031,1692133,138732v317668,162940,510047,445447,510047,748998e" filled="f" strokecolor="black [3200]" strokeweight="1.5pt">
                <v:stroke joinstyle="miter"/>
                <v:path arrowok="t" o:connecttype="custom" o:connectlocs="892698,16044;1692133,138732;2202180,887730" o:connectangles="0,0,0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9525</wp:posOffset>
                </wp:positionV>
                <wp:extent cx="1295400" cy="312420"/>
                <wp:effectExtent l="0" t="0" r="0" b="0"/>
                <wp:wrapNone/>
                <wp:docPr id="245" name="Cuadro de texto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CD3" w:rsidRPr="005E4310" w:rsidRDefault="00002CD3" w:rsidP="00002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4310">
                              <w:rPr>
                                <w:sz w:val="32"/>
                                <w:szCs w:val="32"/>
                              </w:rPr>
                              <w:t xml:space="preserve">Resultados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45" o:spid="_x0000_s1109" type="#_x0000_t202" style="position:absolute;margin-left:100.15pt;margin-top:.75pt;width:102pt;height:24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" filled="f" stroked="f">
                <v:path arrowok="t"/>
                <v:textbox>
                  <w:txbxContent>
                    <w:p w:rsidR="00002CD3" w:rsidRPr="005E4310" w:rsidRDefault="00002CD3" w:rsidP="00002CD3">
                      <w:pPr>
                        <w:rPr>
                          <w:sz w:val="32"/>
                          <w:szCs w:val="32"/>
                        </w:rPr>
                      </w:pPr>
                      <w:r w:rsidRPr="005E4310">
                        <w:rPr>
                          <w:sz w:val="32"/>
                          <w:szCs w:val="32"/>
                        </w:rPr>
                        <w:t xml:space="preserve">Resultados </w:t>
                      </w:r>
                    </w:p>
                  </w:txbxContent>
                </v:textbox>
              </v:shape>
            </w:pict>
          </mc:Fallback>
        </mc:AlternateContent>
      </w:r>
    </w:p>
    <w:p w:rsidR="00002CD3" w:rsidRPr="006A6A6B" w:rsidRDefault="00876469" w:rsidP="00002CD3">
      <w:pPr>
        <w:rPr>
          <w:i/>
          <w:iCs/>
        </w:rPr>
      </w:pPr>
      <w:bookmarkStart w:id="70" w:name="_Hlk104757538"/>
      <w:del w:id="71" w:author="Usuario" w:date="2023-07-25T06:59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4294967295" distB="4294967295" distL="114300" distR="114300" simplePos="0" relativeHeight="251766784" behindDoc="0" locked="0" layoutInCell="1" allowOverlap="1">
                  <wp:simplePos x="0" y="0"/>
                  <wp:positionH relativeFrom="column">
                    <wp:posOffset>5782945</wp:posOffset>
                  </wp:positionH>
                  <wp:positionV relativeFrom="paragraph">
                    <wp:posOffset>4968239</wp:posOffset>
                  </wp:positionV>
                  <wp:extent cx="106680" cy="0"/>
                  <wp:effectExtent l="38100" t="76200" r="7620" b="76200"/>
                  <wp:wrapNone/>
                  <wp:docPr id="244" name="Conector recto de flecha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H="1">
                            <a:off x="0" y="0"/>
                            <a:ext cx="1066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E0CFECB" id="Conector recto de flecha 244" o:spid="_x0000_s1026" type="#_x0000_t32" style="position:absolute;margin-left:455.35pt;margin-top:391.2pt;width:8.4pt;height:0;flip:x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</w:del>
      <w:del w:id="72" w:author="Usuario" w:date="2023-07-25T06:58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65760" behindDoc="0" locked="0" layoutInCell="1" allowOverlap="1">
                  <wp:simplePos x="0" y="0"/>
                  <wp:positionH relativeFrom="column">
                    <wp:posOffset>4243705</wp:posOffset>
                  </wp:positionH>
                  <wp:positionV relativeFrom="paragraph">
                    <wp:posOffset>2924175</wp:posOffset>
                  </wp:positionV>
                  <wp:extent cx="1219200" cy="1089660"/>
                  <wp:effectExtent l="28575" t="0" r="0" b="11430"/>
                  <wp:wrapNone/>
                  <wp:docPr id="243" name="Arco 1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 rot="10800000">
                            <a:off x="0" y="0"/>
                            <a:ext cx="1219200" cy="1089660"/>
                          </a:xfrm>
                          <a:custGeom>
                            <a:avLst/>
                            <a:gdLst>
                              <a:gd name="T0" fmla="*/ 609600 w 1219200"/>
                              <a:gd name="T1" fmla="*/ 0 h 1089660"/>
                              <a:gd name="T2" fmla="*/ 1040341 w 1219200"/>
                              <a:gd name="T3" fmla="*/ 159299 h 1089660"/>
                              <a:gd name="T4" fmla="*/ 1214543 w 1219200"/>
                              <a:gd name="T5" fmla="*/ 612046 h 108966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19200" h="1089660" stroke="0">
                                <a:moveTo>
                                  <a:pt x="609600" y="0"/>
                                </a:moveTo>
                                <a:cubicBezTo>
                                  <a:pt x="771123" y="0"/>
                                  <a:pt x="926044" y="57294"/>
                                  <a:pt x="1040341" y="159299"/>
                                </a:cubicBezTo>
                                <a:cubicBezTo>
                                  <a:pt x="1173464" y="278106"/>
                                  <a:pt x="1237753" y="445191"/>
                                  <a:pt x="1214543" y="612046"/>
                                </a:cubicBezTo>
                                <a:lnTo>
                                  <a:pt x="609600" y="544830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  <a:path w="1219200" h="1089660" fill="none">
                                <a:moveTo>
                                  <a:pt x="609600" y="0"/>
                                </a:moveTo>
                                <a:cubicBezTo>
                                  <a:pt x="771123" y="0"/>
                                  <a:pt x="926044" y="57294"/>
                                  <a:pt x="1040341" y="159299"/>
                                </a:cubicBezTo>
                                <a:cubicBezTo>
                                  <a:pt x="1173464" y="278106"/>
                                  <a:pt x="1237753" y="445191"/>
                                  <a:pt x="1214543" y="61204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1E7CDC1" id="Arco 169" o:spid="_x0000_s1026" style="position:absolute;margin-left:334.15pt;margin-top:230.25pt;width:96pt;height:85.8pt;rotation:18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19200,108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" path="m609600,nsc771123,,926044,57294,1040341,159299v133123,118807,197412,285892,174202,452747l609600,544830,609600,xem609600,nfc771123,,926044,57294,1040341,159299v133123,118807,197412,285892,174202,452747e" filled="f" strokecolor="black [3200]" strokeweight="1.5pt">
                  <v:stroke joinstyle="miter"/>
                  <v:path arrowok="t" o:connecttype="custom" o:connectlocs="609600,0;1040341,159299;1214543,612046" o:connectangles="0,0,0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4845685</wp:posOffset>
                  </wp:positionH>
                  <wp:positionV relativeFrom="paragraph">
                    <wp:posOffset>3777615</wp:posOffset>
                  </wp:positionV>
                  <wp:extent cx="1097280" cy="487680"/>
                  <wp:effectExtent l="0" t="0" r="0" b="0"/>
                  <wp:wrapNone/>
                  <wp:docPr id="242" name="Cuadro de texto 2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0972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4065EE" w:rsidRDefault="00002CD3" w:rsidP="00002CD3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4065EE">
                                <w:rPr>
                                  <w:sz w:val="44"/>
                                  <w:szCs w:val="44"/>
                                </w:rPr>
                                <w:t xml:space="preserve">Análisis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Cuadro de texto 242" o:spid="_x0000_s1110" type="#_x0000_t202" style="position:absolute;margin-left:381.55pt;margin-top:297.45pt;width:86.4pt;height:38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" filled="f" stroked="f">
                  <v:path arrowok="t"/>
                  <v:textbox>
                    <w:txbxContent>
                      <w:p w:rsidR="00002CD3" w:rsidRPr="004065EE" w:rsidRDefault="00002CD3" w:rsidP="00002CD3">
                        <w:pPr>
                          <w:rPr>
                            <w:sz w:val="44"/>
                            <w:szCs w:val="44"/>
                          </w:rPr>
                        </w:pPr>
                        <w:r w:rsidRPr="004065EE">
                          <w:rPr>
                            <w:sz w:val="44"/>
                            <w:szCs w:val="44"/>
                          </w:rPr>
                          <w:t xml:space="preserve">Análisis </w:t>
                        </w:r>
                      </w:p>
                    </w:txbxContent>
                  </v:textbox>
                </v:shape>
              </w:pict>
            </mc:Fallback>
          </mc:AlternateContent>
        </w:r>
      </w:del>
      <w:del w:id="73" w:author="Usuario" w:date="2023-07-25T06:59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5367655</wp:posOffset>
                  </wp:positionH>
                  <wp:positionV relativeFrom="paragraph">
                    <wp:posOffset>4078605</wp:posOffset>
                  </wp:positionV>
                  <wp:extent cx="952500" cy="838200"/>
                  <wp:effectExtent l="0" t="24765" r="28575" b="13335"/>
                  <wp:wrapNone/>
                  <wp:docPr id="241" name="Arco 1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 rot="5400000">
                            <a:off x="0" y="0"/>
                            <a:ext cx="952500" cy="838200"/>
                          </a:xfrm>
                          <a:custGeom>
                            <a:avLst/>
                            <a:gdLst>
                              <a:gd name="T0" fmla="*/ 696 w 952500"/>
                              <a:gd name="T1" fmla="*/ 441745 h 838200"/>
                              <a:gd name="T2" fmla="*/ 248022 w 952500"/>
                              <a:gd name="T3" fmla="*/ 51257 h 838200"/>
                              <a:gd name="T4" fmla="*/ 685678 w 952500"/>
                              <a:gd name="T5" fmla="*/ 42696 h 838200"/>
                              <a:gd name="T6" fmla="*/ 952500 w 952500"/>
                              <a:gd name="T7" fmla="*/ 419099 h 838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2500" h="838200" stroke="0">
                                <a:moveTo>
                                  <a:pt x="696" y="441745"/>
                                </a:moveTo>
                                <a:cubicBezTo>
                                  <a:pt x="-9218" y="280525"/>
                                  <a:pt x="86989" y="128630"/>
                                  <a:pt x="248022" y="51257"/>
                                </a:cubicBezTo>
                                <a:cubicBezTo>
                                  <a:pt x="383685" y="-13926"/>
                                  <a:pt x="546857" y="-17118"/>
                                  <a:pt x="685678" y="42696"/>
                                </a:cubicBezTo>
                                <a:cubicBezTo>
                                  <a:pt x="848976" y="113056"/>
                                  <a:pt x="952500" y="259097"/>
                                  <a:pt x="952500" y="419099"/>
                                </a:cubicBezTo>
                                <a:lnTo>
                                  <a:pt x="476250" y="419100"/>
                                </a:lnTo>
                                <a:lnTo>
                                  <a:pt x="696" y="441745"/>
                                </a:lnTo>
                                <a:close/>
                              </a:path>
                              <a:path w="952500" h="838200" fill="none">
                                <a:moveTo>
                                  <a:pt x="696" y="441745"/>
                                </a:moveTo>
                                <a:cubicBezTo>
                                  <a:pt x="-9218" y="280525"/>
                                  <a:pt x="86989" y="128630"/>
                                  <a:pt x="248022" y="51257"/>
                                </a:cubicBezTo>
                                <a:cubicBezTo>
                                  <a:pt x="383685" y="-13926"/>
                                  <a:pt x="546857" y="-17118"/>
                                  <a:pt x="685678" y="42696"/>
                                </a:cubicBezTo>
                                <a:cubicBezTo>
                                  <a:pt x="848976" y="113056"/>
                                  <a:pt x="952500" y="259097"/>
                                  <a:pt x="952500" y="419099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F293B5F" id="Arco 167" o:spid="_x0000_s1026" style="position:absolute;margin-left:422.65pt;margin-top:321.15pt;width:75pt;height:66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" path="m696,441745nsc-9218,280525,86989,128630,248022,51257,383685,-13926,546857,-17118,685678,42696v163298,70360,266822,216401,266822,376403l476250,419100,696,441745xem696,441745nfc-9218,280525,86989,128630,248022,51257,383685,-13926,546857,-17118,685678,42696v163298,70360,266822,216401,266822,376403e" filled="f" strokecolor="black [3200]" strokeweight="1.5pt">
                  <v:stroke joinstyle="miter"/>
                  <v:path arrowok="t" o:connecttype="custom" o:connectlocs="696,441745;248022,51257;685678,42696;952500,419099" o:connectangles="0,0,0,0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299" distR="114299" simplePos="0" relativeHeight="251762688" behindDoc="0" locked="0" layoutInCell="1" allowOverlap="1">
                  <wp:simplePos x="0" y="0"/>
                  <wp:positionH relativeFrom="column">
                    <wp:posOffset>3606799</wp:posOffset>
                  </wp:positionH>
                  <wp:positionV relativeFrom="paragraph">
                    <wp:posOffset>3305175</wp:posOffset>
                  </wp:positionV>
                  <wp:extent cx="0" cy="114300"/>
                  <wp:effectExtent l="76200" t="38100" r="38100" b="0"/>
                  <wp:wrapNone/>
                  <wp:docPr id="240" name="Conector recto de flecha 2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3024F08" id="Conector recto de flecha 240" o:spid="_x0000_s1026" type="#_x0000_t32" style="position:absolute;margin-left:284pt;margin-top:260.25pt;width:0;height:9pt;flip:y;z-index:251762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" strokecolor="black [3200]" strokeweight="1.5pt">
                  <v:stroke endarrow="block" joinstyle="miter"/>
                  <o:lock v:ext="edit" shapetype="f"/>
                </v:shape>
              </w:pict>
            </mc:Fallback>
          </mc:AlternateContent>
        </w:r>
      </w:del>
      <w:del w:id="74" w:author="Usuario" w:date="2023-07-25T06:58:00Z"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2614295</wp:posOffset>
                  </wp:positionH>
                  <wp:positionV relativeFrom="paragraph">
                    <wp:posOffset>2931160</wp:posOffset>
                  </wp:positionV>
                  <wp:extent cx="1007745" cy="971550"/>
                  <wp:effectExtent l="0" t="0" r="20320" b="9525"/>
                  <wp:wrapNone/>
                  <wp:docPr id="239" name="Arco 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 rot="5400000">
                            <a:off x="0" y="0"/>
                            <a:ext cx="1007745" cy="971550"/>
                          </a:xfrm>
                          <a:custGeom>
                            <a:avLst/>
                            <a:gdLst>
                              <a:gd name="T0" fmla="*/ 462957 w 1007746"/>
                              <a:gd name="T1" fmla="*/ 1604 h 971550"/>
                              <a:gd name="T2" fmla="*/ 838029 w 1007746"/>
                              <a:gd name="T3" fmla="*/ 122189 h 971550"/>
                              <a:gd name="T4" fmla="*/ 1007746 w 1007746"/>
                              <a:gd name="T5" fmla="*/ 485774 h 97155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07746" h="971550" stroke="0">
                                <a:moveTo>
                                  <a:pt x="462957" y="1604"/>
                                </a:moveTo>
                                <a:cubicBezTo>
                                  <a:pt x="599800" y="-9144"/>
                                  <a:pt x="735267" y="34408"/>
                                  <a:pt x="838029" y="122189"/>
                                </a:cubicBezTo>
                                <a:cubicBezTo>
                                  <a:pt x="945961" y="214387"/>
                                  <a:pt x="1007746" y="346749"/>
                                  <a:pt x="1007746" y="485774"/>
                                </a:cubicBezTo>
                                <a:lnTo>
                                  <a:pt x="503873" y="485775"/>
                                </a:lnTo>
                                <a:lnTo>
                                  <a:pt x="462957" y="1604"/>
                                </a:lnTo>
                                <a:close/>
                              </a:path>
                              <a:path w="1007746" h="971550" fill="none">
                                <a:moveTo>
                                  <a:pt x="462957" y="1604"/>
                                </a:moveTo>
                                <a:cubicBezTo>
                                  <a:pt x="599800" y="-9144"/>
                                  <a:pt x="735267" y="34408"/>
                                  <a:pt x="838029" y="122189"/>
                                </a:cubicBezTo>
                                <a:cubicBezTo>
                                  <a:pt x="945961" y="214387"/>
                                  <a:pt x="1007746" y="346749"/>
                                  <a:pt x="1007746" y="485774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958BB9A" id="Arco 164" o:spid="_x0000_s1026" style="position:absolute;margin-left:205.85pt;margin-top:230.8pt;width:79.35pt;height:76.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7746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" path="m462957,1604nsc599800,-9144,735267,34408,838029,122189v107932,92198,169717,224560,169717,363585l503873,485775,462957,1604xem462957,1604nfc599800,-9144,735267,34408,838029,122189v107932,92198,169717,224560,169717,363585e" filled="f" strokecolor="black [3200]" strokeweight="1.5pt">
                  <v:stroke joinstyle="miter"/>
                  <v:path arrowok="t" o:connecttype="custom" o:connectlocs="462957,1604;838028,122189;1007745,485774" o:connectangles="0,0,0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1767205</wp:posOffset>
                  </wp:positionH>
                  <wp:positionV relativeFrom="paragraph">
                    <wp:posOffset>3648075</wp:posOffset>
                  </wp:positionV>
                  <wp:extent cx="1546860" cy="495300"/>
                  <wp:effectExtent l="0" t="0" r="0" b="0"/>
                  <wp:wrapNone/>
                  <wp:docPr id="238" name="Cuadro de texto 2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5468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4065EE" w:rsidRDefault="00002CD3" w:rsidP="00002CD3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4065EE">
                                <w:rPr>
                                  <w:sz w:val="48"/>
                                  <w:szCs w:val="48"/>
                                </w:rPr>
                                <w:t xml:space="preserve">Contenido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Cuadro de texto 238" o:spid="_x0000_s1111" type="#_x0000_t202" style="position:absolute;margin-left:139.15pt;margin-top:287.25pt;width:121.8pt;height:3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" filled="f" stroked="f">
                  <v:path arrowok="t"/>
                  <v:textbox>
                    <w:txbxContent>
                      <w:p w:rsidR="00002CD3" w:rsidRPr="004065EE" w:rsidRDefault="00002CD3" w:rsidP="00002CD3">
                        <w:pPr>
                          <w:rPr>
                            <w:sz w:val="48"/>
                            <w:szCs w:val="48"/>
                          </w:rPr>
                        </w:pPr>
                        <w:r w:rsidRPr="004065EE">
                          <w:rPr>
                            <w:sz w:val="48"/>
                            <w:szCs w:val="48"/>
                          </w:rPr>
                          <w:t xml:space="preserve">Contenido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1412875</wp:posOffset>
                  </wp:positionH>
                  <wp:positionV relativeFrom="paragraph">
                    <wp:posOffset>3846195</wp:posOffset>
                  </wp:positionV>
                  <wp:extent cx="1257935" cy="1194435"/>
                  <wp:effectExtent l="64770" t="0" r="0" b="41910"/>
                  <wp:wrapNone/>
                  <wp:docPr id="237" name="Arco 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 rot="10453267">
                            <a:off x="0" y="0"/>
                            <a:ext cx="1257935" cy="1194435"/>
                          </a:xfrm>
                          <a:custGeom>
                            <a:avLst/>
                            <a:gdLst>
                              <a:gd name="T0" fmla="*/ 628967 w 1257935"/>
                              <a:gd name="T1" fmla="*/ 0 h 1194435"/>
                              <a:gd name="T2" fmla="*/ 1253404 w 1257935"/>
                              <a:gd name="T3" fmla="*/ 525662 h 1194435"/>
                              <a:gd name="T4" fmla="*/ 764409 w 1257935"/>
                              <a:gd name="T5" fmla="*/ 1180425 h 119443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57935" h="1194435" stroke="0">
                                <a:moveTo>
                                  <a:pt x="628967" y="0"/>
                                </a:moveTo>
                                <a:cubicBezTo>
                                  <a:pt x="947189" y="0"/>
                                  <a:pt x="1215276" y="225680"/>
                                  <a:pt x="1253404" y="525662"/>
                                </a:cubicBezTo>
                                <a:cubicBezTo>
                                  <a:pt x="1292199" y="830894"/>
                                  <a:pt x="1080604" y="1114220"/>
                                  <a:pt x="764409" y="1180425"/>
                                </a:cubicBezTo>
                                <a:lnTo>
                                  <a:pt x="628968" y="597218"/>
                                </a:lnTo>
                                <a:cubicBezTo>
                                  <a:pt x="628968" y="398145"/>
                                  <a:pt x="628967" y="199073"/>
                                  <a:pt x="628967" y="0"/>
                                </a:cubicBezTo>
                                <a:close/>
                              </a:path>
                              <a:path w="1257935" h="1194435" fill="none">
                                <a:moveTo>
                                  <a:pt x="628967" y="0"/>
                                </a:moveTo>
                                <a:cubicBezTo>
                                  <a:pt x="947189" y="0"/>
                                  <a:pt x="1215276" y="225680"/>
                                  <a:pt x="1253404" y="525662"/>
                                </a:cubicBezTo>
                                <a:cubicBezTo>
                                  <a:pt x="1292199" y="830894"/>
                                  <a:pt x="1080604" y="1114220"/>
                                  <a:pt x="764409" y="118042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BF7ACB6" id="Arco 162" o:spid="_x0000_s1026" style="position:absolute;margin-left:111.25pt;margin-top:302.85pt;width:99.05pt;height:94.05pt;rotation:11417755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935,119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" path="m628967,nsc947189,,1215276,225680,1253404,525662v38795,305232,-172800,588558,-488995,654763l628968,597218v,-199073,-1,-398145,-1,-597218xem628967,nfc947189,,1215276,225680,1253404,525662v38795,305232,-172800,588558,-488995,654763e" filled="f" strokecolor="black [3200]" strokeweight="1.5pt">
                  <v:stroke joinstyle="miter"/>
                  <v:path arrowok="t" o:connecttype="custom" o:connectlocs="628967,0;1253404,525662;764409,1180425" o:connectangles="0,0,0"/>
                </v:shape>
              </w:pict>
            </mc:Fallback>
          </mc:AlternateContent>
        </w:r>
        <w:r w:rsidDel="00317582">
          <w:rPr>
            <w:i/>
            <w:i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margin">
                    <wp:posOffset>2150110</wp:posOffset>
                  </wp:positionH>
                  <wp:positionV relativeFrom="paragraph">
                    <wp:posOffset>4631055</wp:posOffset>
                  </wp:positionV>
                  <wp:extent cx="3611880" cy="662940"/>
                  <wp:effectExtent l="0" t="0" r="7620" b="3810"/>
                  <wp:wrapNone/>
                  <wp:docPr id="236" name="Rectángulo 2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3611880" cy="662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CD3" w:rsidRPr="00555C1E" w:rsidRDefault="00002CD3" w:rsidP="00002CD3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555C1E">
                                <w:rPr>
                                  <w:sz w:val="52"/>
                                  <w:szCs w:val="52"/>
                                </w:rPr>
                                <w:t xml:space="preserve">Directivos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236" o:spid="_x0000_s1112" style="position:absolute;margin-left:169.3pt;margin-top:364.65pt;width:284.4pt;height:52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" fillcolor="white [3201]" strokecolor="black [3200]" strokeweight="1pt">
                  <v:path arrowok="t"/>
                  <v:textbox>
                    <w:txbxContent>
                      <w:p w:rsidR="00002CD3" w:rsidRPr="00555C1E" w:rsidRDefault="00002CD3" w:rsidP="00002CD3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555C1E">
                          <w:rPr>
                            <w:sz w:val="52"/>
                            <w:szCs w:val="52"/>
                          </w:rPr>
                          <w:t xml:space="preserve">Directivos </w:t>
                        </w:r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del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7638415</wp:posOffset>
                </wp:positionH>
                <wp:positionV relativeFrom="paragraph">
                  <wp:posOffset>1423035</wp:posOffset>
                </wp:positionV>
                <wp:extent cx="22860" cy="137160"/>
                <wp:effectExtent l="57150" t="0" r="53340" b="34290"/>
                <wp:wrapNone/>
                <wp:docPr id="233" name="Conector recto de flecha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86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5BCEA" id="Conector recto de flecha 233" o:spid="_x0000_s1026" type="#_x0000_t32" style="position:absolute;margin-left:601.45pt;margin-top:112.05pt;width:1.8pt;height:10.8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6308725</wp:posOffset>
                </wp:positionH>
                <wp:positionV relativeFrom="paragraph">
                  <wp:posOffset>462915</wp:posOffset>
                </wp:positionV>
                <wp:extent cx="1356360" cy="1691640"/>
                <wp:effectExtent l="0" t="9525" r="36195" b="0"/>
                <wp:wrapNone/>
                <wp:docPr id="232" name="Arco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6360" cy="1691640"/>
                        </a:xfrm>
                        <a:custGeom>
                          <a:avLst/>
                          <a:gdLst>
                            <a:gd name="T0" fmla="*/ 678180 w 1356360"/>
                            <a:gd name="T1" fmla="*/ 0 h 1691640"/>
                            <a:gd name="T2" fmla="*/ 1246813 w 1356360"/>
                            <a:gd name="T3" fmla="*/ 384891 h 1691640"/>
                            <a:gd name="T4" fmla="*/ 1346810 w 1356360"/>
                            <a:gd name="T5" fmla="*/ 987261 h 169164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356360" h="1691640" stroke="0">
                              <a:moveTo>
                                <a:pt x="678180" y="0"/>
                              </a:moveTo>
                              <a:cubicBezTo>
                                <a:pt x="907739" y="0"/>
                                <a:pt x="1121715" y="144835"/>
                                <a:pt x="1246813" y="384891"/>
                              </a:cubicBezTo>
                              <a:cubicBezTo>
                                <a:pt x="1339583" y="562911"/>
                                <a:pt x="1375278" y="777935"/>
                                <a:pt x="1346810" y="987261"/>
                              </a:cubicBezTo>
                              <a:lnTo>
                                <a:pt x="678180" y="845820"/>
                              </a:lnTo>
                              <a:lnTo>
                                <a:pt x="678180" y="0"/>
                              </a:lnTo>
                              <a:close/>
                            </a:path>
                            <a:path w="1356360" h="1691640" fill="none">
                              <a:moveTo>
                                <a:pt x="678180" y="0"/>
                              </a:moveTo>
                              <a:cubicBezTo>
                                <a:pt x="907739" y="0"/>
                                <a:pt x="1121715" y="144835"/>
                                <a:pt x="1246813" y="384891"/>
                              </a:cubicBezTo>
                              <a:cubicBezTo>
                                <a:pt x="1339583" y="562911"/>
                                <a:pt x="1375278" y="777935"/>
                                <a:pt x="1346810" y="987261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031FA" id="Arco 159" o:spid="_x0000_s1026" style="position:absolute;margin-left:496.75pt;margin-top:36.45pt;width:106.8pt;height:133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56360,169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" path="m678180,nsc907739,,1121715,144835,1246813,384891v92770,178020,128465,393044,99997,602370l678180,845820,678180,xem678180,nfc907739,,1121715,144835,1246813,384891v92770,178020,128465,393044,99997,602370e" filled="f" strokecolor="black [3200]" strokeweight="1.5pt">
                <v:stroke joinstyle="miter"/>
                <v:path arrowok="t" o:connecttype="custom" o:connectlocs="678180,0;1246813,384891;1346810,987261" o:connectangles="0,0,0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5212715</wp:posOffset>
                </wp:positionH>
                <wp:positionV relativeFrom="paragraph">
                  <wp:posOffset>205740</wp:posOffset>
                </wp:positionV>
                <wp:extent cx="1717040" cy="2092325"/>
                <wp:effectExtent l="0" t="45085" r="0" b="0"/>
                <wp:wrapNone/>
                <wp:docPr id="231" name="Arc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4869476">
                          <a:off x="0" y="0"/>
                          <a:ext cx="1717040" cy="2092325"/>
                        </a:xfrm>
                        <a:custGeom>
                          <a:avLst/>
                          <a:gdLst>
                            <a:gd name="T0" fmla="*/ 888718 w 1717040"/>
                            <a:gd name="T1" fmla="*/ 647 h 2092325"/>
                            <a:gd name="T2" fmla="*/ 1709834 w 1717040"/>
                            <a:gd name="T3" fmla="*/ 910900 h 209232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717040" h="2092325" stroke="0">
                              <a:moveTo>
                                <a:pt x="888718" y="647"/>
                              </a:moveTo>
                              <a:cubicBezTo>
                                <a:pt x="1308237" y="18640"/>
                                <a:pt x="1655559" y="403666"/>
                                <a:pt x="1709834" y="910900"/>
                              </a:cubicBezTo>
                              <a:lnTo>
                                <a:pt x="858520" y="1046163"/>
                              </a:lnTo>
                              <a:lnTo>
                                <a:pt x="888718" y="647"/>
                              </a:lnTo>
                              <a:close/>
                            </a:path>
                            <a:path w="1717040" h="2092325" fill="none">
                              <a:moveTo>
                                <a:pt x="888718" y="647"/>
                              </a:moveTo>
                              <a:cubicBezTo>
                                <a:pt x="1308237" y="18640"/>
                                <a:pt x="1655559" y="403666"/>
                                <a:pt x="1709834" y="9109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0201" id="Arco 149" o:spid="_x0000_s1026" style="position:absolute;margin-left:410.45pt;margin-top:16.2pt;width:135.2pt;height:164.75pt;rotation:-5318766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7040,209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" path="m888718,647nsc1308237,18640,1655559,403666,1709834,910900l858520,1046163,888718,647xem888718,647nfc1308237,18640,1655559,403666,1709834,910900e" filled="f" strokecolor="black [3200]" strokeweight="1.5pt">
                <v:stroke joinstyle="miter"/>
                <v:path arrowok="t" o:connecttype="custom" o:connectlocs="888718,647;1709834,910900" o:connectangles="0,0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6087745</wp:posOffset>
                </wp:positionH>
                <wp:positionV relativeFrom="paragraph">
                  <wp:posOffset>219075</wp:posOffset>
                </wp:positionV>
                <wp:extent cx="1722120" cy="510540"/>
                <wp:effectExtent l="0" t="0" r="0" b="0"/>
                <wp:wrapNone/>
                <wp:docPr id="230" name="Cuadro de texto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212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CD3" w:rsidRPr="00C25AF4" w:rsidRDefault="00002CD3" w:rsidP="00002CD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25AF4">
                              <w:rPr>
                                <w:sz w:val="40"/>
                                <w:szCs w:val="40"/>
                              </w:rPr>
                              <w:t xml:space="preserve">Análisis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30" o:spid="_x0000_s1113" type="#_x0000_t202" style="position:absolute;margin-left:479.35pt;margin-top:17.25pt;width:135.6pt;height:40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" filled="f" stroked="f">
                <v:path arrowok="t"/>
                <v:textbox>
                  <w:txbxContent>
                    <w:p w:rsidR="00002CD3" w:rsidRPr="00C25AF4" w:rsidRDefault="00002CD3" w:rsidP="00002CD3">
                      <w:pPr>
                        <w:rPr>
                          <w:sz w:val="40"/>
                          <w:szCs w:val="40"/>
                        </w:rPr>
                      </w:pPr>
                      <w:r w:rsidRPr="00C25AF4">
                        <w:rPr>
                          <w:sz w:val="40"/>
                          <w:szCs w:val="40"/>
                        </w:rPr>
                        <w:t xml:space="preserve">Análisis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3000375</wp:posOffset>
                </wp:positionV>
                <wp:extent cx="60960" cy="144780"/>
                <wp:effectExtent l="38100" t="38100" r="15240" b="7620"/>
                <wp:wrapNone/>
                <wp:docPr id="229" name="Conector recto de flecha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09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3850" id="Conector recto de flecha 229" o:spid="_x0000_s1026" type="#_x0000_t32" style="position:absolute;margin-left:413.35pt;margin-top:236.25pt;width:4.8pt;height:11.4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5165725</wp:posOffset>
                </wp:positionH>
                <wp:positionV relativeFrom="paragraph">
                  <wp:posOffset>1578610</wp:posOffset>
                </wp:positionV>
                <wp:extent cx="2480310" cy="1965325"/>
                <wp:effectExtent l="0" t="0" r="0" b="186055"/>
                <wp:wrapNone/>
                <wp:docPr id="228" name="Arco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068330">
                          <a:off x="0" y="0"/>
                          <a:ext cx="2480310" cy="1965325"/>
                        </a:xfrm>
                        <a:custGeom>
                          <a:avLst/>
                          <a:gdLst>
                            <a:gd name="T0" fmla="*/ 1564033 w 2480363"/>
                            <a:gd name="T1" fmla="*/ 34090 h 1965026"/>
                            <a:gd name="T2" fmla="*/ 2475223 w 2480363"/>
                            <a:gd name="T3" fmla="*/ 1071876 h 196502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480363" h="1965026" stroke="0">
                              <a:moveTo>
                                <a:pt x="1564033" y="34090"/>
                              </a:moveTo>
                              <a:cubicBezTo>
                                <a:pt x="2145644" y="158737"/>
                                <a:pt x="2530024" y="596522"/>
                                <a:pt x="2475223" y="1071876"/>
                              </a:cubicBezTo>
                              <a:lnTo>
                                <a:pt x="1240182" y="982513"/>
                              </a:lnTo>
                              <a:lnTo>
                                <a:pt x="1564033" y="34090"/>
                              </a:lnTo>
                              <a:close/>
                            </a:path>
                            <a:path w="2480363" h="1965026" fill="none">
                              <a:moveTo>
                                <a:pt x="1564033" y="34090"/>
                              </a:moveTo>
                              <a:cubicBezTo>
                                <a:pt x="2145644" y="158737"/>
                                <a:pt x="2530024" y="596522"/>
                                <a:pt x="2475223" y="10718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09BD" id="Arco 155" o:spid="_x0000_s1026" style="position:absolute;margin-left:406.75pt;margin-top:124.3pt;width:195.3pt;height:154.75pt;rotation:9905035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0363,1965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" path="m1564033,34090nsc2145644,158737,2530024,596522,2475223,1071876l1240182,982513,1564033,34090xem1564033,34090nfc2145644,158737,2530024,596522,2475223,1071876e" filled="f" strokecolor="black [3200]" strokeweight="1.5pt">
                <v:stroke joinstyle="miter"/>
                <v:path arrowok="t" o:connecttype="custom" o:connectlocs="1564000,34095;2475170,1072039" o:connectangles="0,0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posOffset>-374015</wp:posOffset>
                </wp:positionH>
                <wp:positionV relativeFrom="paragraph">
                  <wp:posOffset>1430655</wp:posOffset>
                </wp:positionV>
                <wp:extent cx="1554480" cy="1143000"/>
                <wp:effectExtent l="11430" t="0" r="0" b="3810"/>
                <wp:wrapNone/>
                <wp:docPr id="227" name="Arc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554480" cy="1143000"/>
                        </a:xfrm>
                        <a:custGeom>
                          <a:avLst/>
                          <a:gdLst>
                            <a:gd name="T0" fmla="*/ 938380 w 1554480"/>
                            <a:gd name="T1" fmla="*/ 12417 h 1143000"/>
                            <a:gd name="T2" fmla="*/ 1554480 w 1554480"/>
                            <a:gd name="T3" fmla="*/ 571500 h 114300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554480" h="1143000" stroke="0">
                              <a:moveTo>
                                <a:pt x="938380" y="12417"/>
                              </a:moveTo>
                              <a:cubicBezTo>
                                <a:pt x="1297558" y="68388"/>
                                <a:pt x="1554480" y="301532"/>
                                <a:pt x="1554480" y="571500"/>
                              </a:cubicBezTo>
                              <a:lnTo>
                                <a:pt x="777240" y="571500"/>
                              </a:lnTo>
                              <a:lnTo>
                                <a:pt x="938380" y="12417"/>
                              </a:lnTo>
                              <a:close/>
                            </a:path>
                            <a:path w="1554480" h="1143000" fill="none">
                              <a:moveTo>
                                <a:pt x="938380" y="12417"/>
                              </a:moveTo>
                              <a:cubicBezTo>
                                <a:pt x="1297558" y="68388"/>
                                <a:pt x="1554480" y="301532"/>
                                <a:pt x="1554480" y="5715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F520" id="Arco 145" o:spid="_x0000_s1026" style="position:absolute;margin-left:-29.45pt;margin-top:112.65pt;width:122.4pt;height:90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5448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" path="m938380,12417nsc1297558,68388,1554480,301532,1554480,571500r-777240,l938380,12417xem938380,12417nfc1297558,68388,1554480,301532,1554480,571500e" filled="f" strokecolor="black [3200]" strokeweight="1.5pt">
                <v:stroke joinstyle="miter"/>
                <v:path arrowok="t" o:connecttype="custom" o:connectlocs="938380,12417;1554480,571500" o:connectangles="0,0"/>
                <w10:wrap anchorx="margin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2611755</wp:posOffset>
                </wp:positionV>
                <wp:extent cx="60960" cy="83820"/>
                <wp:effectExtent l="19050" t="38100" r="34290" b="11430"/>
                <wp:wrapNone/>
                <wp:docPr id="226" name="Conector recto de flecha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96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964B" id="Conector recto de flecha 226" o:spid="_x0000_s1026" type="#_x0000_t32" style="position:absolute;margin-left:209.95pt;margin-top:205.65pt;width:4.8pt;height:6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6537325</wp:posOffset>
                </wp:positionH>
                <wp:positionV relativeFrom="paragraph">
                  <wp:posOffset>3320415</wp:posOffset>
                </wp:positionV>
                <wp:extent cx="1280160" cy="441960"/>
                <wp:effectExtent l="0" t="0" r="0" b="0"/>
                <wp:wrapNone/>
                <wp:docPr id="225" name="Cuadro de texto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01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CD3" w:rsidRPr="00D6105D" w:rsidRDefault="00002CD3" w:rsidP="00002CD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6105D">
                              <w:rPr>
                                <w:sz w:val="44"/>
                                <w:szCs w:val="44"/>
                              </w:rPr>
                              <w:t xml:space="preserve">Ejercicios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25" o:spid="_x0000_s1114" type="#_x0000_t202" style="position:absolute;margin-left:514.75pt;margin-top:261.45pt;width:100.8pt;height:34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" filled="f" stroked="f">
                <v:path arrowok="t"/>
                <v:textbox>
                  <w:txbxContent>
                    <w:p w:rsidR="00002CD3" w:rsidRPr="00D6105D" w:rsidRDefault="00002CD3" w:rsidP="00002CD3">
                      <w:pPr>
                        <w:rPr>
                          <w:sz w:val="44"/>
                          <w:szCs w:val="44"/>
                        </w:rPr>
                      </w:pPr>
                      <w:r w:rsidRPr="00D6105D">
                        <w:rPr>
                          <w:sz w:val="44"/>
                          <w:szCs w:val="44"/>
                        </w:rPr>
                        <w:t xml:space="preserve">Ejercicios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6685915</wp:posOffset>
                </wp:positionH>
                <wp:positionV relativeFrom="paragraph">
                  <wp:posOffset>1845945</wp:posOffset>
                </wp:positionV>
                <wp:extent cx="2055495" cy="1304925"/>
                <wp:effectExtent l="0" t="0" r="20955" b="13335"/>
                <wp:wrapNone/>
                <wp:docPr id="224" name="Arc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055495" cy="1304925"/>
                        </a:xfrm>
                        <a:custGeom>
                          <a:avLst/>
                          <a:gdLst>
                            <a:gd name="T0" fmla="*/ 948228 w 2055495"/>
                            <a:gd name="T1" fmla="*/ 1956 h 1304925"/>
                            <a:gd name="T2" fmla="*/ 1531250 w 2055495"/>
                            <a:gd name="T3" fmla="*/ 83663 h 1304925"/>
                            <a:gd name="T4" fmla="*/ 2055495 w 2055495"/>
                            <a:gd name="T5" fmla="*/ 652463 h 130492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055495" h="1304925" stroke="0">
                              <a:moveTo>
                                <a:pt x="948228" y="1956"/>
                              </a:moveTo>
                              <a:cubicBezTo>
                                <a:pt x="1151023" y="-8035"/>
                                <a:pt x="1353927" y="20401"/>
                                <a:pt x="1531250" y="83663"/>
                              </a:cubicBezTo>
                              <a:cubicBezTo>
                                <a:pt x="1855067" y="199189"/>
                                <a:pt x="2055495" y="416651"/>
                                <a:pt x="2055495" y="652463"/>
                              </a:cubicBezTo>
                              <a:lnTo>
                                <a:pt x="1027748" y="652463"/>
                              </a:lnTo>
                              <a:lnTo>
                                <a:pt x="948228" y="1956"/>
                              </a:lnTo>
                              <a:close/>
                            </a:path>
                            <a:path w="2055495" h="1304925" fill="none">
                              <a:moveTo>
                                <a:pt x="948228" y="1956"/>
                              </a:moveTo>
                              <a:cubicBezTo>
                                <a:pt x="1151023" y="-8035"/>
                                <a:pt x="1353927" y="20401"/>
                                <a:pt x="1531250" y="83663"/>
                              </a:cubicBezTo>
                              <a:cubicBezTo>
                                <a:pt x="1855067" y="199189"/>
                                <a:pt x="2055495" y="416651"/>
                                <a:pt x="2055495" y="65246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5783" id="Arco 150" o:spid="_x0000_s1026" style="position:absolute;margin-left:526.45pt;margin-top:145.35pt;width:161.85pt;height:102.7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5495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" path="m948228,1956nsc1151023,-8035,1353927,20401,1531250,83663v323817,115526,524245,332988,524245,568800l1027748,652463,948228,1956xem948228,1956nfc1151023,-8035,1353927,20401,1531250,83663v323817,115526,524245,332988,524245,568800e" filled="f" strokecolor="black [3200]" strokeweight="1.5pt">
                <v:stroke joinstyle="miter"/>
                <v:path arrowok="t" o:connecttype="custom" o:connectlocs="948228,1956;1531250,83663;2055495,652463" o:connectangles="0,0,0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1674495</wp:posOffset>
                </wp:positionV>
                <wp:extent cx="2918460" cy="640080"/>
                <wp:effectExtent l="0" t="0" r="0" b="7620"/>
                <wp:wrapNone/>
                <wp:docPr id="223" name="Rectángulo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84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CD3" w:rsidRPr="00555C1E" w:rsidRDefault="00002CD3" w:rsidP="00002CD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55C1E">
                              <w:rPr>
                                <w:sz w:val="52"/>
                                <w:szCs w:val="52"/>
                              </w:rPr>
                              <w:t xml:space="preserve">Profesores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3" o:spid="_x0000_s1115" style="position:absolute;margin-left:483.55pt;margin-top:131.85pt;width:229.8pt;height:5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" fillcolor="white [3201]" strokecolor="black [3200]" strokeweight="1pt">
                <v:path arrowok="t"/>
                <v:textbox>
                  <w:txbxContent>
                    <w:p w:rsidR="00002CD3" w:rsidRPr="00555C1E" w:rsidRDefault="00002CD3" w:rsidP="00002CD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555C1E">
                        <w:rPr>
                          <w:sz w:val="52"/>
                          <w:szCs w:val="52"/>
                        </w:rPr>
                        <w:t xml:space="preserve">Profesores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1925955</wp:posOffset>
                </wp:positionV>
                <wp:extent cx="1379220" cy="1121410"/>
                <wp:effectExtent l="0" t="0" r="0" b="82550"/>
                <wp:wrapNone/>
                <wp:docPr id="222" name="Arc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208919">
                          <a:off x="0" y="0"/>
                          <a:ext cx="1379220" cy="1121410"/>
                        </a:xfrm>
                        <a:custGeom>
                          <a:avLst/>
                          <a:gdLst>
                            <a:gd name="T0" fmla="*/ 238000 w 1379220"/>
                            <a:gd name="T1" fmla="*/ 136960 h 1121410"/>
                            <a:gd name="T2" fmla="*/ 956291 w 1379220"/>
                            <a:gd name="T3" fmla="*/ 43623 h 1121410"/>
                            <a:gd name="T4" fmla="*/ 1358989 w 1379220"/>
                            <a:gd name="T5" fmla="*/ 695523 h 112141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379220" h="1121410" stroke="0">
                              <a:moveTo>
                                <a:pt x="238000" y="136960"/>
                              </a:moveTo>
                              <a:cubicBezTo>
                                <a:pt x="436141" y="-2643"/>
                                <a:pt x="714506" y="-38815"/>
                                <a:pt x="956291" y="43623"/>
                              </a:cubicBezTo>
                              <a:cubicBezTo>
                                <a:pt x="1269798" y="150514"/>
                                <a:pt x="1440729" y="427223"/>
                                <a:pt x="1358989" y="695523"/>
                              </a:cubicBezTo>
                              <a:lnTo>
                                <a:pt x="689610" y="560705"/>
                              </a:lnTo>
                              <a:lnTo>
                                <a:pt x="238000" y="136960"/>
                              </a:lnTo>
                              <a:close/>
                            </a:path>
                            <a:path w="1379220" h="1121410" fill="none">
                              <a:moveTo>
                                <a:pt x="238000" y="136960"/>
                              </a:moveTo>
                              <a:cubicBezTo>
                                <a:pt x="436141" y="-2643"/>
                                <a:pt x="714506" y="-38815"/>
                                <a:pt x="956291" y="43623"/>
                              </a:cubicBezTo>
                              <a:cubicBezTo>
                                <a:pt x="1269798" y="150514"/>
                                <a:pt x="1440729" y="427223"/>
                                <a:pt x="1358989" y="69552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87CB" id="Arco 148" o:spid="_x0000_s1026" style="position:absolute;margin-left:110.95pt;margin-top:151.65pt;width:108.6pt;height:88.3pt;rotation:10058595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9220,112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" path="m238000,136960nsc436141,-2643,714506,-38815,956291,43623v313507,106891,484438,383600,402698,651900l689610,560705,238000,136960xem238000,136960nfc436141,-2643,714506,-38815,956291,43623v313507,106891,484438,383600,402698,651900e" filled="f" strokecolor="black [3200]" strokeweight="1.5pt">
                <v:stroke joinstyle="miter"/>
                <v:path arrowok="t" o:connecttype="custom" o:connectlocs="238000,136960;956291,43623;1358989,695523" o:connectangles="0,0,0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2299335</wp:posOffset>
                </wp:positionV>
                <wp:extent cx="1371600" cy="510540"/>
                <wp:effectExtent l="0" t="0" r="0" b="0"/>
                <wp:wrapNone/>
                <wp:docPr id="221" name="Cuadro de text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CD3" w:rsidRPr="00622DAB" w:rsidRDefault="00002CD3" w:rsidP="00002CD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22DAB">
                              <w:rPr>
                                <w:sz w:val="44"/>
                                <w:szCs w:val="44"/>
                              </w:rPr>
                              <w:t xml:space="preserve">Respuesta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1" o:spid="_x0000_s1116" type="#_x0000_t202" style="position:absolute;margin-left:18.6pt;margin-top:181.05pt;width:108pt;height:40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" filled="f" stroked="f">
                <v:path arrowok="t"/>
                <v:textbox>
                  <w:txbxContent>
                    <w:p w:rsidR="00002CD3" w:rsidRPr="00622DAB" w:rsidRDefault="00002CD3" w:rsidP="00002CD3">
                      <w:pPr>
                        <w:rPr>
                          <w:sz w:val="44"/>
                          <w:szCs w:val="44"/>
                        </w:rPr>
                      </w:pPr>
                      <w:r w:rsidRPr="00622DAB">
                        <w:rPr>
                          <w:sz w:val="44"/>
                          <w:szCs w:val="44"/>
                        </w:rPr>
                        <w:t xml:space="preserve">Respuesta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1156335</wp:posOffset>
                </wp:positionV>
                <wp:extent cx="45720" cy="106680"/>
                <wp:effectExtent l="38100" t="0" r="30480" b="45720"/>
                <wp:wrapNone/>
                <wp:docPr id="220" name="Conector recto de flecha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95C9" id="Conector recto de flecha 220" o:spid="_x0000_s1026" type="#_x0000_t32" style="position:absolute;margin-left:46.75pt;margin-top:91.05pt;width:3.6pt;height:8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843915</wp:posOffset>
                </wp:positionV>
                <wp:extent cx="2994660" cy="2537460"/>
                <wp:effectExtent l="0" t="0" r="0" b="0"/>
                <wp:wrapNone/>
                <wp:docPr id="219" name="Co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4660" cy="25374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CD3" w:rsidRPr="00555C1E" w:rsidRDefault="00002CD3" w:rsidP="00002CD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Sistema de aprendizaje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19" o:spid="_x0000_s1117" type="#_x0000_t120" style="position:absolute;margin-left:0;margin-top:66.45pt;width:235.8pt;height:199.8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" fillcolor="white [3201]" strokecolor="black [3200]" strokeweight="1pt">
                <v:stroke joinstyle="miter"/>
                <v:path arrowok="t"/>
                <v:textbox>
                  <w:txbxContent>
                    <w:p w:rsidR="00002CD3" w:rsidRPr="00555C1E" w:rsidRDefault="00002CD3" w:rsidP="00002CD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Sistema de aprendizaje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1301115</wp:posOffset>
                </wp:positionV>
                <wp:extent cx="2499360" cy="579120"/>
                <wp:effectExtent l="0" t="0" r="0" b="0"/>
                <wp:wrapNone/>
                <wp:docPr id="218" name="Rectángul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93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CD3" w:rsidRPr="00555C1E" w:rsidRDefault="00002CD3" w:rsidP="00002CD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55C1E">
                              <w:rPr>
                                <w:sz w:val="48"/>
                                <w:szCs w:val="48"/>
                              </w:rPr>
                              <w:t xml:space="preserve">Estudiantes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18" o:spid="_x0000_s1118" style="position:absolute;margin-left:-60.65pt;margin-top:102.45pt;width:196.8pt;height:45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" fillcolor="white [3201]" strokecolor="black [3200]" strokeweight="1pt">
                <v:path arrowok="t"/>
                <v:textbox>
                  <w:txbxContent>
                    <w:p w:rsidR="00002CD3" w:rsidRPr="00555C1E" w:rsidRDefault="00002CD3" w:rsidP="00002CD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55C1E">
                        <w:rPr>
                          <w:sz w:val="48"/>
                          <w:szCs w:val="48"/>
                        </w:rPr>
                        <w:t xml:space="preserve">Estudiantes </w:t>
                      </w:r>
                    </w:p>
                  </w:txbxContent>
                </v:textbox>
              </v:rect>
            </w:pict>
          </mc:Fallback>
        </mc:AlternateContent>
      </w:r>
      <w:bookmarkEnd w:id="70"/>
    </w:p>
    <w:p w:rsidR="00002CD3" w:rsidRDefault="00002CD3">
      <w:r>
        <w:br w:type="page"/>
      </w:r>
      <w:bookmarkStart w:id="75" w:name="_GoBack"/>
      <w:bookmarkEnd w:id="75"/>
    </w:p>
    <w:p w:rsidR="00F030AB" w:rsidRDefault="0087646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4703445</wp:posOffset>
                </wp:positionH>
                <wp:positionV relativeFrom="paragraph">
                  <wp:posOffset>-189230</wp:posOffset>
                </wp:positionV>
                <wp:extent cx="1052830" cy="2286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28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A1C" w:rsidRDefault="00BB1A1C">
                            <w:r>
                              <w:t xml:space="preserve">Ejercicios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7" o:spid="_x0000_s1119" type="#_x0000_t202" style="position:absolute;margin-left:370.35pt;margin-top:-14.9pt;width:82.9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" filled="f" stroked="f">
                <v:path arrowok="t"/>
                <v:textbox>
                  <w:txbxContent>
                    <w:p w:rsidR="00BB1A1C" w:rsidRDefault="00BB1A1C">
                      <w:r>
                        <w:t xml:space="preserve">Ejercicios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-200660</wp:posOffset>
                </wp:positionV>
                <wp:extent cx="2098040" cy="1370965"/>
                <wp:effectExtent l="0" t="12700" r="48260" b="0"/>
                <wp:wrapNone/>
                <wp:docPr id="216" name="Arco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1370965"/>
                        </a:xfrm>
                        <a:custGeom>
                          <a:avLst/>
                          <a:gdLst>
                            <a:gd name="T0" fmla="*/ 1049135 w 2098271"/>
                            <a:gd name="T1" fmla="*/ 0 h 1371138"/>
                            <a:gd name="T2" fmla="*/ 1649329 w 2098271"/>
                            <a:gd name="T3" fmla="*/ 123269 h 1371138"/>
                            <a:gd name="T4" fmla="*/ 2093078 w 2098271"/>
                            <a:gd name="T5" fmla="*/ 753700 h 1371138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098271" h="1371138" stroke="0">
                              <a:moveTo>
                                <a:pt x="1049135" y="0"/>
                              </a:moveTo>
                              <a:cubicBezTo>
                                <a:pt x="1263786" y="0"/>
                                <a:pt x="1473273" y="43025"/>
                                <a:pt x="1649329" y="123269"/>
                              </a:cubicBezTo>
                              <a:cubicBezTo>
                                <a:pt x="1961092" y="265367"/>
                                <a:pt x="2130852" y="506543"/>
                                <a:pt x="2093078" y="753700"/>
                              </a:cubicBezTo>
                              <a:lnTo>
                                <a:pt x="1049136" y="685569"/>
                              </a:lnTo>
                              <a:cubicBezTo>
                                <a:pt x="1049136" y="457046"/>
                                <a:pt x="1049135" y="228523"/>
                                <a:pt x="1049135" y="0"/>
                              </a:cubicBezTo>
                              <a:close/>
                            </a:path>
                            <a:path w="2098271" h="1371138" fill="none">
                              <a:moveTo>
                                <a:pt x="1049135" y="0"/>
                              </a:moveTo>
                              <a:cubicBezTo>
                                <a:pt x="1263786" y="0"/>
                                <a:pt x="1473273" y="43025"/>
                                <a:pt x="1649329" y="123269"/>
                              </a:cubicBezTo>
                              <a:cubicBezTo>
                                <a:pt x="1961092" y="265367"/>
                                <a:pt x="2130852" y="506543"/>
                                <a:pt x="2093078" y="7537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F7C0" id="Arco 141" o:spid="_x0000_s1026" style="position:absolute;margin-left:231.9pt;margin-top:-15.8pt;width:165.2pt;height:107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8271,1371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" path="m1049135,nsc1263786,,1473273,43025,1649329,123269v311763,142098,481523,383274,443749,630431l1049136,685569v,-228523,-1,-457046,-1,-685569xem1049135,nfc1263786,,1473273,43025,1649329,123269v311763,142098,481523,383274,443749,630431e" filled="f" strokecolor="black [3200]" strokeweight="1.5pt">
                <v:stroke joinstyle="miter"/>
                <v:path arrowok="t" o:connecttype="custom" o:connectlocs="1049020,0;1649147,123253;2092848,753605" o:connectangles="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-227965</wp:posOffset>
                </wp:positionV>
                <wp:extent cx="117475" cy="34925"/>
                <wp:effectExtent l="38100" t="38100" r="0" b="41275"/>
                <wp:wrapNone/>
                <wp:docPr id="215" name="Conector recto de flecha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7475" cy="3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41162" id="Conector recto de flecha 215" o:spid="_x0000_s1026" type="#_x0000_t32" style="position:absolute;margin-left:307.1pt;margin-top:-17.95pt;width:9.25pt;height:2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-123825</wp:posOffset>
                </wp:positionV>
                <wp:extent cx="845185" cy="311785"/>
                <wp:effectExtent l="0" t="0" r="0" b="0"/>
                <wp:wrapNone/>
                <wp:docPr id="214" name="Cuadro de texto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18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18" w:rsidRDefault="003D6518">
                            <w:r>
                              <w:t xml:space="preserve">Ejercicios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4" o:spid="_x0000_s1120" type="#_x0000_t202" style="position:absolute;margin-left:159.8pt;margin-top:-9.75pt;width:66.55pt;height:24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" filled="f" stroked="f">
                <v:path arrowok="t"/>
                <v:textbox>
                  <w:txbxContent>
                    <w:p w:rsidR="003D6518" w:rsidRDefault="003D6518">
                      <w:r>
                        <w:t xml:space="preserve">Ejercicios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-6350</wp:posOffset>
                </wp:positionV>
                <wp:extent cx="532765" cy="422275"/>
                <wp:effectExtent l="38100" t="0" r="635" b="34925"/>
                <wp:wrapNone/>
                <wp:docPr id="213" name="Conector recto de flecha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32765" cy="42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1562" id="Conector recto de flecha 213" o:spid="_x0000_s1026" type="#_x0000_t32" style="position:absolute;margin-left:182.25pt;margin-top:-.5pt;width:41.95pt;height:33.2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-857885</wp:posOffset>
                </wp:positionV>
                <wp:extent cx="900430" cy="1031875"/>
                <wp:effectExtent l="0" t="0" r="0" b="0"/>
                <wp:wrapNone/>
                <wp:docPr id="212" name="Cilindr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0430" cy="1031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CD3" w:rsidRPr="00002CD3" w:rsidRDefault="00002CD3" w:rsidP="00002CD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02CD3">
                              <w:rPr>
                                <w:sz w:val="40"/>
                                <w:szCs w:val="40"/>
                              </w:rPr>
                              <w:t xml:space="preserve">Ejercicios </w:t>
                            </w:r>
                          </w:p>
                          <w:p w:rsidR="00002CD3" w:rsidRDefault="00002CD3" w:rsidP="00002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12" o:spid="_x0000_s1121" type="#_x0000_t22" style="position:absolute;margin-left:230.45pt;margin-top:-67.55pt;width:70.9pt;height:8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" adj="4712" fillcolor="white [3201]" strokecolor="black [3200]" strokeweight="1pt">
                <v:stroke joinstyle="miter"/>
                <v:path arrowok="t"/>
                <v:textbox>
                  <w:txbxContent>
                    <w:p w:rsidR="00002CD3" w:rsidRPr="00002CD3" w:rsidRDefault="00002CD3" w:rsidP="00002CD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02CD3">
                        <w:rPr>
                          <w:sz w:val="40"/>
                          <w:szCs w:val="40"/>
                        </w:rPr>
                        <w:t xml:space="preserve">Ejercicios </w:t>
                      </w:r>
                    </w:p>
                    <w:p w:rsidR="00002CD3" w:rsidRDefault="00002CD3" w:rsidP="00002C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-164465</wp:posOffset>
                </wp:positionV>
                <wp:extent cx="657860" cy="325755"/>
                <wp:effectExtent l="0" t="0" r="0" b="0"/>
                <wp:wrapNone/>
                <wp:docPr id="211" name="Cuadro de text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86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DA" w:rsidRDefault="004425DA">
                            <w:r>
                              <w:t xml:space="preserve">Ejercicios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1" o:spid="_x0000_s1122" type="#_x0000_t202" style="position:absolute;margin-left:105.25pt;margin-top:-12.95pt;width:51.8pt;height:25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" filled="f" stroked="f">
                <v:path arrowok="t"/>
                <v:textbox>
                  <w:txbxContent>
                    <w:p w:rsidR="004425DA" w:rsidRDefault="004425DA">
                      <w:r>
                        <w:t xml:space="preserve">Ejercicios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220980</wp:posOffset>
                </wp:positionV>
                <wp:extent cx="45720" cy="220980"/>
                <wp:effectExtent l="38100" t="0" r="30480" b="45720"/>
                <wp:wrapNone/>
                <wp:docPr id="210" name="Conector recto de flecha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7A27" id="Conector recto de flecha 210" o:spid="_x0000_s1026" type="#_x0000_t32" style="position:absolute;margin-left:112.65pt;margin-top:17.4pt;width:3.6pt;height:17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posOffset>229235</wp:posOffset>
                </wp:positionH>
                <wp:positionV relativeFrom="paragraph">
                  <wp:posOffset>-536575</wp:posOffset>
                </wp:positionV>
                <wp:extent cx="1221105" cy="1958975"/>
                <wp:effectExtent l="0" t="143510" r="12065" b="0"/>
                <wp:wrapNone/>
                <wp:docPr id="209" name="Arc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1105" cy="1958975"/>
                        </a:xfrm>
                        <a:custGeom>
                          <a:avLst/>
                          <a:gdLst>
                            <a:gd name="T0" fmla="*/ 436746 w 1221105"/>
                            <a:gd name="T1" fmla="*/ 40526 h 1958975"/>
                            <a:gd name="T2" fmla="*/ 1215520 w 1221105"/>
                            <a:gd name="T3" fmla="*/ 847297 h 195897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221105" h="1958975" stroke="0">
                              <a:moveTo>
                                <a:pt x="436746" y="40526"/>
                              </a:moveTo>
                              <a:cubicBezTo>
                                <a:pt x="795614" y="-130439"/>
                                <a:pt x="1164998" y="252224"/>
                                <a:pt x="1215520" y="847297"/>
                              </a:cubicBezTo>
                              <a:lnTo>
                                <a:pt x="610553" y="979488"/>
                              </a:lnTo>
                              <a:lnTo>
                                <a:pt x="436746" y="40526"/>
                              </a:lnTo>
                              <a:close/>
                            </a:path>
                            <a:path w="1221105" h="1958975" fill="none">
                              <a:moveTo>
                                <a:pt x="436746" y="40526"/>
                              </a:moveTo>
                              <a:cubicBezTo>
                                <a:pt x="795614" y="-130439"/>
                                <a:pt x="1164998" y="252224"/>
                                <a:pt x="1215520" y="84729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9124" id="Arco 7" o:spid="_x0000_s1026" style="position:absolute;margin-left:18.05pt;margin-top:-42.25pt;width:96.15pt;height:154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21105,1958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" path="m436746,40526nsc795614,-130439,1164998,252224,1215520,847297l610553,979488,436746,40526xem436746,40526nfc795614,-130439,1164998,252224,1215520,847297e" filled="f" strokecolor="black [3200]" strokeweight="1.5pt">
                <v:stroke joinstyle="miter"/>
                <v:path arrowok="t" o:connecttype="custom" o:connectlocs="436746,40526;1215520,847297" o:connectangles="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-851535</wp:posOffset>
                </wp:positionV>
                <wp:extent cx="796925" cy="262890"/>
                <wp:effectExtent l="0" t="0" r="0" b="0"/>
                <wp:wrapNone/>
                <wp:docPr id="208" name="Cuadro de text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692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149" w:rsidRDefault="00E151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8" o:spid="_x0000_s1123" type="#_x0000_t202" style="position:absolute;margin-left:25.15pt;margin-top:-67.05pt;width:62.75pt;height:20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" filled="f" stroked="f">
                <v:path arrowok="t"/>
                <v:textbox>
                  <w:txbxContent>
                    <w:p w:rsidR="00E15149" w:rsidRDefault="00E15149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-740410</wp:posOffset>
                </wp:positionV>
                <wp:extent cx="831215" cy="242570"/>
                <wp:effectExtent l="0" t="0" r="0" b="0"/>
                <wp:wrapNone/>
                <wp:docPr id="207" name="Cuadro de text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21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149" w:rsidRDefault="00E151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7" o:spid="_x0000_s1124" type="#_x0000_t202" style="position:absolute;margin-left:226.4pt;margin-top:-58.3pt;width:65.45pt;height:19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" filled="f" stroked="f">
                <v:path arrowok="t"/>
                <v:textbox>
                  <w:txbxContent>
                    <w:p w:rsidR="00E15149" w:rsidRDefault="00E15149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3782695</wp:posOffset>
                </wp:positionV>
                <wp:extent cx="117475" cy="27940"/>
                <wp:effectExtent l="38100" t="57150" r="0" b="48260"/>
                <wp:wrapNone/>
                <wp:docPr id="206" name="Conector recto de flecha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7475" cy="2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17377" id="Conector recto de flecha 206" o:spid="_x0000_s1026" type="#_x0000_t32" style="position:absolute;margin-left:69.35pt;margin-top:297.85pt;width:9.25pt;height:2.2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3841750</wp:posOffset>
                </wp:positionV>
                <wp:extent cx="2761615" cy="1136015"/>
                <wp:effectExtent l="0" t="54610" r="0" b="0"/>
                <wp:wrapNone/>
                <wp:docPr id="205" name="Arco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20542">
                          <a:off x="0" y="0"/>
                          <a:ext cx="2761615" cy="1136015"/>
                        </a:xfrm>
                        <a:custGeom>
                          <a:avLst/>
                          <a:gdLst>
                            <a:gd name="T0" fmla="*/ 1072985 w 2761615"/>
                            <a:gd name="T1" fmla="*/ 14294 h 1136015"/>
                            <a:gd name="T2" fmla="*/ 1658491 w 2761615"/>
                            <a:gd name="T3" fmla="*/ 11604 h 1136015"/>
                            <a:gd name="T4" fmla="*/ 2689445 w 2761615"/>
                            <a:gd name="T5" fmla="*/ 386777 h 113601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761615" h="1136015" stroke="0">
                              <a:moveTo>
                                <a:pt x="1072985" y="14294"/>
                              </a:moveTo>
                              <a:cubicBezTo>
                                <a:pt x="1265442" y="-3811"/>
                                <a:pt x="1465099" y="-4728"/>
                                <a:pt x="1658491" y="11604"/>
                              </a:cubicBezTo>
                              <a:cubicBezTo>
                                <a:pt x="2139977" y="52266"/>
                                <a:pt x="2532617" y="195151"/>
                                <a:pt x="2689445" y="386777"/>
                              </a:cubicBezTo>
                              <a:lnTo>
                                <a:pt x="1380808" y="568008"/>
                              </a:lnTo>
                              <a:lnTo>
                                <a:pt x="1072985" y="14294"/>
                              </a:lnTo>
                              <a:close/>
                            </a:path>
                            <a:path w="2761615" h="1136015" fill="none">
                              <a:moveTo>
                                <a:pt x="1072985" y="14294"/>
                              </a:moveTo>
                              <a:cubicBezTo>
                                <a:pt x="1265442" y="-3811"/>
                                <a:pt x="1465099" y="-4728"/>
                                <a:pt x="1658491" y="11604"/>
                              </a:cubicBezTo>
                              <a:cubicBezTo>
                                <a:pt x="2139977" y="52266"/>
                                <a:pt x="2532617" y="195151"/>
                                <a:pt x="2689445" y="38677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15A3" id="Arco 161" o:spid="_x0000_s1026" style="position:absolute;margin-left:-19.6pt;margin-top:302.5pt;width:217.45pt;height:89.45pt;rotation:896251fd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1615,1136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" path="m1072985,14294nsc1265442,-3811,1465099,-4728,1658491,11604v481486,40662,874126,183547,1030954,375173l1380808,568008,1072985,14294xem1072985,14294nfc1265442,-3811,1465099,-4728,1658491,11604v481486,40662,874126,183547,1030954,375173e" filled="f" strokecolor="black [3200]" strokeweight="1.5pt">
                <v:stroke joinstyle="miter"/>
                <v:path arrowok="t" o:connecttype="custom" o:connectlocs="1072985,14294;1658491,11604;2689445,386777" o:connectangles="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4385310</wp:posOffset>
                </wp:positionV>
                <wp:extent cx="124460" cy="41275"/>
                <wp:effectExtent l="38100" t="38100" r="0" b="53975"/>
                <wp:wrapNone/>
                <wp:docPr id="204" name="Conector recto de flecha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4460" cy="4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83CEB" id="Conector recto de flecha 204" o:spid="_x0000_s1026" type="#_x0000_t32" style="position:absolute;margin-left:326.8pt;margin-top:345.3pt;width:9.8pt;height:3.2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2876550</wp:posOffset>
                </wp:positionV>
                <wp:extent cx="1310640" cy="1705610"/>
                <wp:effectExtent l="0" t="0" r="43815" b="31115"/>
                <wp:wrapNone/>
                <wp:docPr id="203" name="Arc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4284162">
                          <a:off x="0" y="0"/>
                          <a:ext cx="1310640" cy="1705610"/>
                        </a:xfrm>
                        <a:custGeom>
                          <a:avLst/>
                          <a:gdLst>
                            <a:gd name="T0" fmla="*/ 655320 w 1310640"/>
                            <a:gd name="T1" fmla="*/ 0 h 1705610"/>
                            <a:gd name="T2" fmla="*/ 1236707 w 1310640"/>
                            <a:gd name="T3" fmla="*/ 459300 h 1705610"/>
                            <a:gd name="T4" fmla="*/ 1281676 w 1310640"/>
                            <a:gd name="T5" fmla="*/ 1103541 h 170561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310640" h="1705610" stroke="0">
                              <a:moveTo>
                                <a:pt x="655320" y="0"/>
                              </a:moveTo>
                              <a:cubicBezTo>
                                <a:pt x="899775" y="0"/>
                                <a:pt x="1123909" y="177068"/>
                                <a:pt x="1236707" y="459300"/>
                              </a:cubicBezTo>
                              <a:cubicBezTo>
                                <a:pt x="1316131" y="658028"/>
                                <a:pt x="1332284" y="889442"/>
                                <a:pt x="1281676" y="1103541"/>
                              </a:cubicBezTo>
                              <a:lnTo>
                                <a:pt x="655320" y="852805"/>
                              </a:lnTo>
                              <a:lnTo>
                                <a:pt x="655320" y="0"/>
                              </a:lnTo>
                              <a:close/>
                            </a:path>
                            <a:path w="1310640" h="1705610" fill="none">
                              <a:moveTo>
                                <a:pt x="655320" y="0"/>
                              </a:moveTo>
                              <a:cubicBezTo>
                                <a:pt x="899775" y="0"/>
                                <a:pt x="1123909" y="177068"/>
                                <a:pt x="1236707" y="459300"/>
                              </a:cubicBezTo>
                              <a:cubicBezTo>
                                <a:pt x="1316131" y="658028"/>
                                <a:pt x="1332284" y="889442"/>
                                <a:pt x="1281676" y="1103541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F9A1" id="Arco 153" o:spid="_x0000_s1026" style="position:absolute;margin-left:284.7pt;margin-top:226.5pt;width:103.2pt;height:134.3pt;rotation:4679447fd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0640,170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" path="m655320,nsc899775,,1123909,177068,1236707,459300v79424,198728,95577,430142,44969,644241l655320,852805,655320,xem655320,nfc899775,,1123909,177068,1236707,459300v79424,198728,95577,430142,44969,644241e" filled="f" strokecolor="black [3200]" strokeweight="1.5pt">
                <v:stroke joinstyle="miter"/>
                <v:path arrowok="t" o:connecttype="custom" o:connectlocs="655320,0;1236707,459300;1281676,1103541" o:connectangles="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2397125</wp:posOffset>
                </wp:positionV>
                <wp:extent cx="1295400" cy="339725"/>
                <wp:effectExtent l="0" t="0" r="0" b="0"/>
                <wp:wrapNone/>
                <wp:docPr id="202" name="Cuadro de text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A1C" w:rsidRDefault="00BB1A1C">
                            <w:r>
                              <w:t xml:space="preserve">Nuevos ejercicios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2" o:spid="_x0000_s1125" type="#_x0000_t202" style="position:absolute;margin-left:429.3pt;margin-top:188.75pt;width:102pt;height:26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" filled="f" stroked="f">
                <v:path arrowok="t"/>
                <v:textbox>
                  <w:txbxContent>
                    <w:p w:rsidR="00BB1A1C" w:rsidRDefault="00BB1A1C">
                      <w:r>
                        <w:t xml:space="preserve">Nuevos ejercicios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1981835</wp:posOffset>
                </wp:positionV>
                <wp:extent cx="41275" cy="131445"/>
                <wp:effectExtent l="57150" t="38100" r="34925" b="1905"/>
                <wp:wrapNone/>
                <wp:docPr id="201" name="Conector recto de flecha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1275" cy="13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A765" id="Conector recto de flecha 201" o:spid="_x0000_s1026" type="#_x0000_t32" style="position:absolute;margin-left:434.25pt;margin-top:156.05pt;width:3.25pt;height:10.35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ragraph">
                  <wp:posOffset>1548765</wp:posOffset>
                </wp:positionV>
                <wp:extent cx="1449705" cy="1257935"/>
                <wp:effectExtent l="0" t="0" r="78740" b="0"/>
                <wp:wrapNone/>
                <wp:docPr id="200" name="Arco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4502945">
                          <a:off x="0" y="0"/>
                          <a:ext cx="1449705" cy="1257935"/>
                        </a:xfrm>
                        <a:custGeom>
                          <a:avLst/>
                          <a:gdLst>
                            <a:gd name="T0" fmla="*/ 765641 w 1449705"/>
                            <a:gd name="T1" fmla="*/ 997 h 1257935"/>
                            <a:gd name="T2" fmla="*/ 1449706 w 1449705"/>
                            <a:gd name="T3" fmla="*/ 628968 h 125793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449705" h="1257935" stroke="0">
                              <a:moveTo>
                                <a:pt x="765641" y="997"/>
                              </a:moveTo>
                              <a:cubicBezTo>
                                <a:pt x="1149511" y="19770"/>
                                <a:pt x="1449706" y="295349"/>
                                <a:pt x="1449706" y="628968"/>
                              </a:cubicBezTo>
                              <a:lnTo>
                                <a:pt x="724853" y="628968"/>
                              </a:lnTo>
                              <a:lnTo>
                                <a:pt x="765641" y="997"/>
                              </a:lnTo>
                              <a:close/>
                            </a:path>
                            <a:path w="1449705" h="1257935" fill="none">
                              <a:moveTo>
                                <a:pt x="765641" y="997"/>
                              </a:moveTo>
                              <a:cubicBezTo>
                                <a:pt x="1149511" y="19770"/>
                                <a:pt x="1449706" y="295349"/>
                                <a:pt x="1449706" y="628968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FD7F" id="Arco 137" o:spid="_x0000_s1026" style="position:absolute;margin-left:330.85pt;margin-top:121.95pt;width:114.15pt;height:99.05pt;rotation:4918417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9705,1257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" path="m765641,997nsc1149511,19770,1449706,295349,1449706,628968r-724853,l765641,997xem765641,997nfc1149511,19770,1449706,295349,1449706,628968e" filled="f" strokecolor="black [3200]" strokeweight="1.5pt">
                <v:stroke joinstyle="miter"/>
                <v:path arrowok="t" o:connecttype="custom" o:connectlocs="765641,997;1449706,628968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4108450</wp:posOffset>
                </wp:positionV>
                <wp:extent cx="1925320" cy="1461770"/>
                <wp:effectExtent l="0" t="0" r="0" b="5080"/>
                <wp:wrapNone/>
                <wp:docPr id="199" name="Elips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5320" cy="1461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58F" w:rsidRPr="00EC558F" w:rsidRDefault="00EC558F" w:rsidP="00EC558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C558F">
                              <w:rPr>
                                <w:sz w:val="44"/>
                                <w:szCs w:val="44"/>
                              </w:rPr>
                              <w:t xml:space="preserve">Carga de libros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9" o:spid="_x0000_s1126" style="position:absolute;margin-left:188.8pt;margin-top:323.5pt;width:151.6pt;height:115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" fillcolor="white [3201]" strokecolor="black [3200]" strokeweight="1pt">
                <v:stroke joinstyle="miter"/>
                <v:path arrowok="t"/>
                <v:textbox>
                  <w:txbxContent>
                    <w:p w:rsidR="00EC558F" w:rsidRPr="00EC558F" w:rsidRDefault="00EC558F" w:rsidP="00EC558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C558F">
                        <w:rPr>
                          <w:sz w:val="44"/>
                          <w:szCs w:val="44"/>
                        </w:rPr>
                        <w:t xml:space="preserve">Carga de libros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4288790</wp:posOffset>
                </wp:positionH>
                <wp:positionV relativeFrom="paragraph">
                  <wp:posOffset>651510</wp:posOffset>
                </wp:positionV>
                <wp:extent cx="1724660" cy="1399540"/>
                <wp:effectExtent l="0" t="0" r="8890" b="0"/>
                <wp:wrapNone/>
                <wp:docPr id="198" name="Elips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4660" cy="13995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58F" w:rsidRPr="00EC558F" w:rsidRDefault="00EC558F" w:rsidP="00EC55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C558F">
                              <w:rPr>
                                <w:sz w:val="40"/>
                                <w:szCs w:val="40"/>
                              </w:rPr>
                              <w:t xml:space="preserve">Carga de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ejercicios </w:t>
                            </w:r>
                            <w:r w:rsidRPr="00EC558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8" o:spid="_x0000_s1127" style="position:absolute;margin-left:337.7pt;margin-top:51.3pt;width:135.8pt;height:110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" fillcolor="white [3201]" strokecolor="black [3200]" strokeweight="1pt">
                <v:stroke joinstyle="miter"/>
                <v:path arrowok="t"/>
                <v:textbox>
                  <w:txbxContent>
                    <w:p w:rsidR="00EC558F" w:rsidRPr="00EC558F" w:rsidRDefault="00EC558F" w:rsidP="00EC55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C558F">
                        <w:rPr>
                          <w:sz w:val="40"/>
                          <w:szCs w:val="40"/>
                        </w:rPr>
                        <w:t xml:space="preserve">Carga de </w:t>
                      </w:r>
                      <w:r>
                        <w:rPr>
                          <w:sz w:val="40"/>
                          <w:szCs w:val="40"/>
                        </w:rPr>
                        <w:t xml:space="preserve">ejercicios </w:t>
                      </w:r>
                      <w:r w:rsidRPr="00EC558F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2148205</wp:posOffset>
                </wp:positionV>
                <wp:extent cx="574675" cy="290830"/>
                <wp:effectExtent l="0" t="0" r="0" b="0"/>
                <wp:wrapNone/>
                <wp:docPr id="197" name="Cuadro de texto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67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58F" w:rsidRDefault="00EC558F">
                            <w:r>
                              <w:t xml:space="preserve">Aviso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7" o:spid="_x0000_s1128" type="#_x0000_t202" style="position:absolute;margin-left:308.25pt;margin-top:169.15pt;width:45.25pt;height:22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" filled="f" stroked="f">
                <v:path arrowok="t"/>
                <v:textbox>
                  <w:txbxContent>
                    <w:p w:rsidR="00EC558F" w:rsidRDefault="00EC558F">
                      <w:r>
                        <w:t xml:space="preserve">Aviso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>
                <wp:simplePos x="0" y="0"/>
                <wp:positionH relativeFrom="column">
                  <wp:posOffset>4323079</wp:posOffset>
                </wp:positionH>
                <wp:positionV relativeFrom="paragraph">
                  <wp:posOffset>2847340</wp:posOffset>
                </wp:positionV>
                <wp:extent cx="0" cy="76200"/>
                <wp:effectExtent l="76200" t="0" r="76200" b="38100"/>
                <wp:wrapNone/>
                <wp:docPr id="196" name="Conector recto de flecha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EF781" id="Conector recto de flecha 196" o:spid="_x0000_s1026" type="#_x0000_t32" style="position:absolute;margin-left:340.4pt;margin-top:224.2pt;width:0;height:6pt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1697990</wp:posOffset>
                </wp:positionV>
                <wp:extent cx="900430" cy="297815"/>
                <wp:effectExtent l="0" t="0" r="0" b="0"/>
                <wp:wrapNone/>
                <wp:docPr id="195" name="Cuadro de text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043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8B" w:rsidRDefault="00EC558F">
                            <w:r>
                              <w:t xml:space="preserve">Ejercidos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5" o:spid="_x0000_s1129" type="#_x0000_t202" style="position:absolute;margin-left:174pt;margin-top:133.7pt;width:70.9pt;height:23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" filled="f" stroked="f">
                <v:path arrowok="t"/>
                <v:textbox>
                  <w:txbxContent>
                    <w:p w:rsidR="00AC068B" w:rsidRDefault="00EC558F">
                      <w:r>
                        <w:t xml:space="preserve">Ejercidos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2141220</wp:posOffset>
                </wp:positionV>
                <wp:extent cx="2853690" cy="1475105"/>
                <wp:effectExtent l="0" t="11430" r="15875" b="0"/>
                <wp:wrapNone/>
                <wp:docPr id="194" name="Arc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3690" cy="1475105"/>
                        </a:xfrm>
                        <a:custGeom>
                          <a:avLst/>
                          <a:gdLst>
                            <a:gd name="T0" fmla="*/ 1479240 w 2853690"/>
                            <a:gd name="T1" fmla="*/ 497 h 1475105"/>
                            <a:gd name="T2" fmla="*/ 2852088 w 2853690"/>
                            <a:gd name="T3" fmla="*/ 702617 h 147510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853690" h="1475105" stroke="0">
                              <a:moveTo>
                                <a:pt x="1479240" y="497"/>
                              </a:moveTo>
                              <a:cubicBezTo>
                                <a:pt x="2220293" y="14573"/>
                                <a:pt x="2816963" y="319730"/>
                                <a:pt x="2852088" y="702617"/>
                              </a:cubicBezTo>
                              <a:lnTo>
                                <a:pt x="1426845" y="737553"/>
                              </a:lnTo>
                              <a:lnTo>
                                <a:pt x="1479240" y="497"/>
                              </a:lnTo>
                              <a:close/>
                            </a:path>
                            <a:path w="2853690" h="1475105" fill="none">
                              <a:moveTo>
                                <a:pt x="1479240" y="497"/>
                              </a:moveTo>
                              <a:cubicBezTo>
                                <a:pt x="2220293" y="14573"/>
                                <a:pt x="2816963" y="319730"/>
                                <a:pt x="2852088" y="70261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2C24" id="Arco 100" o:spid="_x0000_s1026" style="position:absolute;margin-left:115.7pt;margin-top:168.6pt;width:224.7pt;height:116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3690,147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" path="m1479240,497nsc2220293,14573,2816963,319730,2852088,702617l1426845,737553,1479240,497xem1479240,497nfc2220293,14573,2816963,319730,2852088,702617e" filled="f" strokecolor="black [3200]" strokeweight="1.5pt">
                <v:stroke joinstyle="miter"/>
                <v:path arrowok="t" o:connecttype="custom" o:connectlocs="1479240,497;2852088,702617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2908935</wp:posOffset>
                </wp:positionV>
                <wp:extent cx="1849755" cy="519430"/>
                <wp:effectExtent l="0" t="0" r="0" b="0"/>
                <wp:wrapNone/>
                <wp:docPr id="193" name="Rectángul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975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58F" w:rsidRPr="00EC558F" w:rsidRDefault="00EC558F" w:rsidP="00EC55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C558F">
                              <w:rPr>
                                <w:sz w:val="52"/>
                                <w:szCs w:val="52"/>
                              </w:rPr>
                              <w:t xml:space="preserve">Profesores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3" o:spid="_x0000_s1130" style="position:absolute;margin-left:321.8pt;margin-top:229.05pt;width:145.65pt;height:40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" fillcolor="white [3201]" strokecolor="black [3200]" strokeweight="1pt">
                <v:path arrowok="t"/>
                <v:textbox>
                  <w:txbxContent>
                    <w:p w:rsidR="00EC558F" w:rsidRPr="00EC558F" w:rsidRDefault="00EC558F" w:rsidP="00EC55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C558F">
                        <w:rPr>
                          <w:sz w:val="52"/>
                          <w:szCs w:val="52"/>
                        </w:rPr>
                        <w:t xml:space="preserve">Profesores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2719070</wp:posOffset>
                </wp:positionV>
                <wp:extent cx="526415" cy="311785"/>
                <wp:effectExtent l="0" t="0" r="0" b="0"/>
                <wp:wrapNone/>
                <wp:docPr id="192" name="Cuadro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8B" w:rsidRDefault="00EC558F">
                            <w:r>
                              <w:t xml:space="preserve">Libros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2" o:spid="_x0000_s1131" type="#_x0000_t202" style="position:absolute;margin-left:80.15pt;margin-top:214.1pt;width:41.45pt;height:24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" filled="f" stroked="f">
                <v:path arrowok="t"/>
                <v:textbox>
                  <w:txbxContent>
                    <w:p w:rsidR="00AC068B" w:rsidRDefault="00EC558F">
                      <w:r>
                        <w:t xml:space="preserve">Libros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3030220</wp:posOffset>
                </wp:positionV>
                <wp:extent cx="59055" cy="45720"/>
                <wp:effectExtent l="19050" t="38100" r="36195" b="30480"/>
                <wp:wrapNone/>
                <wp:docPr id="127" name="Conector recto de flecha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55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358C" id="Conector recto de flecha 127" o:spid="_x0000_s1026" type="#_x0000_t32" style="position:absolute;margin-left:144.35pt;margin-top:238.6pt;width:4.65pt;height:3.6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1212850</wp:posOffset>
                </wp:positionV>
                <wp:extent cx="2705735" cy="1884680"/>
                <wp:effectExtent l="0" t="0" r="0" b="13335"/>
                <wp:wrapNone/>
                <wp:docPr id="126" name="Arco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620690">
                          <a:off x="0" y="0"/>
                          <a:ext cx="2705735" cy="1884680"/>
                        </a:xfrm>
                        <a:custGeom>
                          <a:avLst/>
                          <a:gdLst>
                            <a:gd name="T0" fmla="*/ 1544209 w 2705735"/>
                            <a:gd name="T1" fmla="*/ 9473 h 1884680"/>
                            <a:gd name="T2" fmla="*/ 2642362 w 2705735"/>
                            <a:gd name="T3" fmla="*/ 657303 h 188468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705735" h="1884680" stroke="0">
                              <a:moveTo>
                                <a:pt x="1544209" y="9473"/>
                              </a:moveTo>
                              <a:cubicBezTo>
                                <a:pt x="2058463" y="60650"/>
                                <a:pt x="2485232" y="312412"/>
                                <a:pt x="2642362" y="657303"/>
                              </a:cubicBezTo>
                              <a:lnTo>
                                <a:pt x="1352868" y="942340"/>
                              </a:lnTo>
                              <a:lnTo>
                                <a:pt x="1544209" y="9473"/>
                              </a:lnTo>
                              <a:close/>
                            </a:path>
                            <a:path w="2705735" h="1884680" fill="none">
                              <a:moveTo>
                                <a:pt x="1544209" y="9473"/>
                              </a:moveTo>
                              <a:cubicBezTo>
                                <a:pt x="2058463" y="60650"/>
                                <a:pt x="2485232" y="312412"/>
                                <a:pt x="2642362" y="65730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2D75" id="Arco 86" o:spid="_x0000_s1026" style="position:absolute;margin-left:48.6pt;margin-top:95.5pt;width:213.05pt;height:148.4pt;rotation:11600626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5735,188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" path="m1544209,9473nsc2058463,60650,2485232,312412,2642362,657303l1352868,942340,1544209,9473xem1544209,9473nfc2058463,60650,2485232,312412,2642362,657303e" filled="f" strokecolor="black [3200]" strokeweight="1pt">
                <v:stroke joinstyle="miter"/>
                <v:path arrowok="t" o:connecttype="custom" o:connectlocs="1544209,9473;2642362,657303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2037080</wp:posOffset>
                </wp:positionV>
                <wp:extent cx="55245" cy="97155"/>
                <wp:effectExtent l="38100" t="0" r="20955" b="36195"/>
                <wp:wrapNone/>
                <wp:docPr id="125" name="Conector recto de flecha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5245" cy="97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A632" id="Conector recto de flecha 125" o:spid="_x0000_s1026" type="#_x0000_t32" style="position:absolute;margin-left:212.25pt;margin-top:160.4pt;width:4.35pt;height:7.6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1146810</wp:posOffset>
                </wp:positionV>
                <wp:extent cx="1118870" cy="1341120"/>
                <wp:effectExtent l="0" t="0" r="24130" b="0"/>
                <wp:wrapNone/>
                <wp:docPr id="124" name="Arc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3342815">
                          <a:off x="0" y="0"/>
                          <a:ext cx="1118870" cy="1341120"/>
                        </a:xfrm>
                        <a:custGeom>
                          <a:avLst/>
                          <a:gdLst>
                            <a:gd name="T0" fmla="*/ 468393 w 1118870"/>
                            <a:gd name="T1" fmla="*/ 8939 h 1341120"/>
                            <a:gd name="T2" fmla="*/ 1055317 w 1118870"/>
                            <a:gd name="T3" fmla="*/ 360141 h 13411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18870" h="1341120" stroke="0">
                              <a:moveTo>
                                <a:pt x="468393" y="8939"/>
                              </a:moveTo>
                              <a:cubicBezTo>
                                <a:pt x="706779" y="-38190"/>
                                <a:pt x="943472" y="103442"/>
                                <a:pt x="1055317" y="360141"/>
                              </a:cubicBezTo>
                              <a:lnTo>
                                <a:pt x="559435" y="670560"/>
                              </a:lnTo>
                              <a:lnTo>
                                <a:pt x="468393" y="8939"/>
                              </a:lnTo>
                              <a:close/>
                            </a:path>
                            <a:path w="1118870" h="1341120" fill="none">
                              <a:moveTo>
                                <a:pt x="468393" y="8939"/>
                              </a:moveTo>
                              <a:cubicBezTo>
                                <a:pt x="706779" y="-38190"/>
                                <a:pt x="943472" y="103442"/>
                                <a:pt x="1055317" y="360141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BC74" id="Arco 84" o:spid="_x0000_s1026" style="position:absolute;margin-left:130.4pt;margin-top:90.3pt;width:88.1pt;height:105.6pt;rotation:3651245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8870,134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" path="m468393,8939nsc706779,-38190,943472,103442,1055317,360141l559435,670560,468393,8939xem468393,8939nfc706779,-38190,943472,103442,1055317,360141e" filled="f" strokecolor="black [3200]" strokeweight="1.5pt">
                <v:stroke joinstyle="miter"/>
                <v:path arrowok="t" o:connecttype="custom" o:connectlocs="468393,8939;1055317,360141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2049780</wp:posOffset>
                </wp:positionV>
                <wp:extent cx="1254125" cy="1191260"/>
                <wp:effectExtent l="0" t="0" r="3175" b="8890"/>
                <wp:wrapNone/>
                <wp:docPr id="123" name="Elips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4125" cy="1191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BB8" w:rsidRPr="00464BB8" w:rsidRDefault="00464BB8" w:rsidP="00464BB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64BB8">
                              <w:rPr>
                                <w:sz w:val="48"/>
                                <w:szCs w:val="48"/>
                              </w:rPr>
                              <w:t xml:space="preserve">Aviso falta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3" o:spid="_x0000_s1132" style="position:absolute;margin-left:139.6pt;margin-top:161.4pt;width:98.75pt;height:93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" fillcolor="white [3201]" strokecolor="black [3200]" strokeweight="1pt">
                <v:stroke joinstyle="miter"/>
                <v:path arrowok="t"/>
                <v:textbox>
                  <w:txbxContent>
                    <w:p w:rsidR="00464BB8" w:rsidRPr="00464BB8" w:rsidRDefault="00464BB8" w:rsidP="00464BB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64BB8">
                        <w:rPr>
                          <w:sz w:val="48"/>
                          <w:szCs w:val="48"/>
                        </w:rPr>
                        <w:t xml:space="preserve">Aviso falta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3394075</wp:posOffset>
                </wp:positionV>
                <wp:extent cx="1225550" cy="1759585"/>
                <wp:effectExtent l="0" t="0" r="0" b="0"/>
                <wp:wrapNone/>
                <wp:docPr id="122" name="Cilindr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5550" cy="175958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18" w:rsidRPr="003D6518" w:rsidRDefault="003D6518" w:rsidP="003D651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D6518">
                              <w:rPr>
                                <w:sz w:val="40"/>
                                <w:szCs w:val="40"/>
                              </w:rPr>
                              <w:t xml:space="preserve">Libros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lindro 122" o:spid="_x0000_s1133" type="#_x0000_t22" style="position:absolute;margin-left:-27.7pt;margin-top:267.25pt;width:96.5pt;height:138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" adj="3761" fillcolor="white [3201]" strokecolor="black [3200]" strokeweight="1pt">
                <v:stroke joinstyle="miter"/>
                <v:path arrowok="t"/>
                <v:textbox>
                  <w:txbxContent>
                    <w:p w:rsidR="003D6518" w:rsidRPr="003D6518" w:rsidRDefault="003D6518" w:rsidP="003D651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D6518">
                        <w:rPr>
                          <w:sz w:val="40"/>
                          <w:szCs w:val="40"/>
                        </w:rPr>
                        <w:t xml:space="preserve">Libros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2958465</wp:posOffset>
                </wp:positionV>
                <wp:extent cx="547370" cy="311785"/>
                <wp:effectExtent l="0" t="0" r="0" b="0"/>
                <wp:wrapNone/>
                <wp:docPr id="121" name="Cuadro de texto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37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18" w:rsidRDefault="003D6518">
                            <w:r>
                              <w:t xml:space="preserve">Libros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1" o:spid="_x0000_s1134" type="#_x0000_t202" style="position:absolute;margin-left:25.7pt;margin-top:232.95pt;width:43.1pt;height:24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" filled="f" stroked="f">
                <v:path arrowok="t"/>
                <v:textbox>
                  <w:txbxContent>
                    <w:p w:rsidR="003D6518" w:rsidRDefault="003D6518">
                      <w:r>
                        <w:t xml:space="preserve">Libros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2625725</wp:posOffset>
                </wp:positionV>
                <wp:extent cx="13970" cy="727075"/>
                <wp:effectExtent l="76200" t="38100" r="43180" b="0"/>
                <wp:wrapNone/>
                <wp:docPr id="120" name="Conector recto de flecha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3970" cy="72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57DDF" id="Conector recto de flecha 120" o:spid="_x0000_s1026" type="#_x0000_t32" style="position:absolute;margin-left:25.7pt;margin-top:206.75pt;width:1.1pt;height:57.2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900430</wp:posOffset>
                </wp:positionV>
                <wp:extent cx="831215" cy="346075"/>
                <wp:effectExtent l="0" t="0" r="0" b="0"/>
                <wp:wrapNone/>
                <wp:docPr id="119" name="Cuadro de text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21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189" w:rsidRDefault="00B85189">
                            <w:r>
                              <w:t xml:space="preserve">Respuesta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9" o:spid="_x0000_s1135" type="#_x0000_t202" style="position:absolute;margin-left:21.9pt;margin-top:70.9pt;width:65.45pt;height:27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" filled="f" stroked="f">
                <v:path arrowok="t"/>
                <v:textbox>
                  <w:txbxContent>
                    <w:p w:rsidR="00B85189" w:rsidRDefault="00B85189">
                      <w:r>
                        <w:t xml:space="preserve">Respuesta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221615</wp:posOffset>
                </wp:positionV>
                <wp:extent cx="76200" cy="104140"/>
                <wp:effectExtent l="38100" t="38100" r="0" b="10160"/>
                <wp:wrapNone/>
                <wp:docPr id="118" name="Conector recto de flecha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6200" cy="104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56A74" id="Conector recto de flecha 118" o:spid="_x0000_s1026" type="#_x0000_t32" style="position:absolute;margin-left:12.6pt;margin-top:17.45pt;width:6pt;height:8.2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margin">
                  <wp:posOffset>-862330</wp:posOffset>
                </wp:positionH>
                <wp:positionV relativeFrom="paragraph">
                  <wp:posOffset>254000</wp:posOffset>
                </wp:positionV>
                <wp:extent cx="1508760" cy="894715"/>
                <wp:effectExtent l="0" t="0" r="46990" b="0"/>
                <wp:wrapNone/>
                <wp:docPr id="117" name="Arc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4576556">
                          <a:off x="0" y="0"/>
                          <a:ext cx="1508760" cy="894715"/>
                        </a:xfrm>
                        <a:custGeom>
                          <a:avLst/>
                          <a:gdLst>
                            <a:gd name="T0" fmla="*/ 406120 w 1508760"/>
                            <a:gd name="T1" fmla="*/ 50524 h 894715"/>
                            <a:gd name="T2" fmla="*/ 838037 w 1508760"/>
                            <a:gd name="T3" fmla="*/ 2759 h 894715"/>
                            <a:gd name="T4" fmla="*/ 1322182 w 1508760"/>
                            <a:gd name="T5" fmla="*/ 152820 h 89471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508760" h="894715" stroke="0">
                              <a:moveTo>
                                <a:pt x="406120" y="50524"/>
                              </a:moveTo>
                              <a:cubicBezTo>
                                <a:pt x="538912" y="9542"/>
                                <a:pt x="689262" y="-7085"/>
                                <a:pt x="838037" y="2759"/>
                              </a:cubicBezTo>
                              <a:cubicBezTo>
                                <a:pt x="1025365" y="15155"/>
                                <a:pt x="1198082" y="68688"/>
                                <a:pt x="1322182" y="152820"/>
                              </a:cubicBezTo>
                              <a:lnTo>
                                <a:pt x="754380" y="447358"/>
                              </a:lnTo>
                              <a:lnTo>
                                <a:pt x="406120" y="50524"/>
                              </a:lnTo>
                              <a:close/>
                            </a:path>
                            <a:path w="1508760" h="894715" fill="none">
                              <a:moveTo>
                                <a:pt x="406120" y="50524"/>
                              </a:moveTo>
                              <a:cubicBezTo>
                                <a:pt x="538912" y="9542"/>
                                <a:pt x="689262" y="-7085"/>
                                <a:pt x="838037" y="2759"/>
                              </a:cubicBezTo>
                              <a:cubicBezTo>
                                <a:pt x="1025365" y="15155"/>
                                <a:pt x="1198082" y="68688"/>
                                <a:pt x="1322182" y="15282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FEE8" id="Arco 48" o:spid="_x0000_s1026" style="position:absolute;margin-left:-67.9pt;margin-top:20pt;width:118.8pt;height:70.45pt;rotation:4998820fd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08760,894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" path="m406120,50524nsc538912,9542,689262,-7085,838037,2759v187328,12396,360045,65929,484145,150061l754380,447358,406120,50524xem406120,50524nfc538912,9542,689262,-7085,838037,2759v187328,12396,360045,65929,484145,150061e" filled="f" strokecolor="black [3200]" strokeweight="1.5pt">
                <v:stroke joinstyle="miter"/>
                <v:path arrowok="t" o:connecttype="custom" o:connectlocs="406120,50524;838037,2759;1322182,152820" o:connectangles="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637540</wp:posOffset>
                </wp:positionV>
                <wp:extent cx="540385" cy="263525"/>
                <wp:effectExtent l="0" t="0" r="0" b="0"/>
                <wp:wrapNone/>
                <wp:docPr id="116" name="Cuadro de text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3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189" w:rsidRDefault="00B85189">
                            <w:r>
                              <w:t xml:space="preserve">Libros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6" o:spid="_x0000_s1136" type="#_x0000_t202" style="position:absolute;margin-left:-67.7pt;margin-top:50.2pt;width:42.55pt;height:2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" filled="f" stroked="f">
                <v:path arrowok="t"/>
                <v:textbox>
                  <w:txbxContent>
                    <w:p w:rsidR="00B85189" w:rsidRDefault="00B85189">
                      <w:r>
                        <w:t xml:space="preserve">Libros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1289050</wp:posOffset>
                </wp:positionV>
                <wp:extent cx="62230" cy="83185"/>
                <wp:effectExtent l="19050" t="0" r="33020" b="31115"/>
                <wp:wrapNone/>
                <wp:docPr id="115" name="Conector recto de flecha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3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E64D0" id="Conector recto de flecha 115" o:spid="_x0000_s1026" type="#_x0000_t32" style="position:absolute;margin-left:-29.95pt;margin-top:101.5pt;width:4.9pt;height:6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132080</wp:posOffset>
                </wp:positionV>
                <wp:extent cx="1655445" cy="1271270"/>
                <wp:effectExtent l="50165" t="0" r="0" b="0"/>
                <wp:wrapNone/>
                <wp:docPr id="114" name="Arc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0546765">
                          <a:off x="0" y="0"/>
                          <a:ext cx="1655445" cy="1271270"/>
                        </a:xfrm>
                        <a:custGeom>
                          <a:avLst/>
                          <a:gdLst>
                            <a:gd name="T0" fmla="*/ 1182672 w 1655445"/>
                            <a:gd name="T1" fmla="*/ 61411 h 1271270"/>
                            <a:gd name="T2" fmla="*/ 1630483 w 1655445"/>
                            <a:gd name="T3" fmla="*/ 480711 h 1271270"/>
                            <a:gd name="T4" fmla="*/ 1424478 w 1655445"/>
                            <a:gd name="T5" fmla="*/ 1076114 h 127127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655445" h="1271270" stroke="0">
                              <a:moveTo>
                                <a:pt x="1182672" y="61411"/>
                              </a:moveTo>
                              <a:cubicBezTo>
                                <a:pt x="1405986" y="142815"/>
                                <a:pt x="1570234" y="296606"/>
                                <a:pt x="1630483" y="480711"/>
                              </a:cubicBezTo>
                              <a:cubicBezTo>
                                <a:pt x="1700014" y="693180"/>
                                <a:pt x="1622170" y="918170"/>
                                <a:pt x="1424478" y="1076114"/>
                              </a:cubicBezTo>
                              <a:lnTo>
                                <a:pt x="827723" y="635635"/>
                              </a:lnTo>
                              <a:lnTo>
                                <a:pt x="1182672" y="61411"/>
                              </a:lnTo>
                              <a:close/>
                            </a:path>
                            <a:path w="1655445" h="1271270" fill="none">
                              <a:moveTo>
                                <a:pt x="1182672" y="61411"/>
                              </a:moveTo>
                              <a:cubicBezTo>
                                <a:pt x="1405986" y="142815"/>
                                <a:pt x="1570234" y="296606"/>
                                <a:pt x="1630483" y="480711"/>
                              </a:cubicBezTo>
                              <a:cubicBezTo>
                                <a:pt x="1700014" y="693180"/>
                                <a:pt x="1622170" y="918170"/>
                                <a:pt x="1424478" y="107611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D59E" id="Arco 20" o:spid="_x0000_s1026" style="position:absolute;margin-left:-62.4pt;margin-top:10.4pt;width:130.35pt;height:100.1pt;rotation:-11519880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5445,127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" path="m1182672,61411nsc1405986,142815,1570234,296606,1630483,480711v69531,212469,-8313,437459,-206005,595403l827723,635635,1182672,61411xem1182672,61411nfc1405986,142815,1570234,296606,1630483,480711v69531,212469,-8313,437459,-206005,595403e" filled="f" strokecolor="black [3200]" strokeweight="1.5pt">
                <v:stroke joinstyle="miter"/>
                <v:path arrowok="t" o:connecttype="custom" o:connectlocs="1182672,61411;1630483,480711;1424478,1076114" o:connectangles="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1219200</wp:posOffset>
                </wp:positionV>
                <wp:extent cx="1558925" cy="1357630"/>
                <wp:effectExtent l="0" t="0" r="3175" b="0"/>
                <wp:wrapNone/>
                <wp:docPr id="113" name="Elips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8925" cy="1357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189" w:rsidRPr="00B85189" w:rsidRDefault="00B85189" w:rsidP="00B851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85189">
                              <w:rPr>
                                <w:sz w:val="32"/>
                                <w:szCs w:val="32"/>
                              </w:rPr>
                              <w:t xml:space="preserve">Buscar libros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13" o:spid="_x0000_s1137" style="position:absolute;margin-left:-46.8pt;margin-top:96pt;width:122.75pt;height:106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" fillcolor="white [3201]" strokecolor="black [3200]" strokeweight="1pt">
                <v:stroke joinstyle="miter"/>
                <v:path arrowok="t"/>
                <v:textbox>
                  <w:txbxContent>
                    <w:p w:rsidR="00B85189" w:rsidRPr="00B85189" w:rsidRDefault="00B85189" w:rsidP="00B851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85189">
                        <w:rPr>
                          <w:sz w:val="32"/>
                          <w:szCs w:val="32"/>
                        </w:rPr>
                        <w:t xml:space="preserve">Buscar libros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450215</wp:posOffset>
                </wp:positionV>
                <wp:extent cx="775970" cy="249555"/>
                <wp:effectExtent l="0" t="0" r="0" b="0"/>
                <wp:wrapNone/>
                <wp:docPr id="112" name="Cuadro de text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597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DA" w:rsidRDefault="004425DA">
                            <w:r>
                              <w:t xml:space="preserve">Respuesta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2" o:spid="_x0000_s1138" type="#_x0000_t202" style="position:absolute;margin-left:33.35pt;margin-top:35.45pt;width:61.1pt;height:19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" filled="f" stroked="f">
                <v:path arrowok="t"/>
                <v:textbox>
                  <w:txbxContent>
                    <w:p w:rsidR="004425DA" w:rsidRDefault="004425DA">
                      <w:r>
                        <w:t xml:space="preserve">Respuesta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4976" behindDoc="0" locked="0" layoutInCell="1" allowOverlap="1">
                <wp:simplePos x="0" y="0"/>
                <wp:positionH relativeFrom="column">
                  <wp:posOffset>402589</wp:posOffset>
                </wp:positionH>
                <wp:positionV relativeFrom="paragraph">
                  <wp:posOffset>221615</wp:posOffset>
                </wp:positionV>
                <wp:extent cx="0" cy="146050"/>
                <wp:effectExtent l="76200" t="38100" r="38100" b="6350"/>
                <wp:wrapNone/>
                <wp:docPr id="111" name="Conector recto de flecha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88EF7" id="Conector recto de flecha 111" o:spid="_x0000_s1026" type="#_x0000_t32" style="position:absolute;margin-left:31.7pt;margin-top:17.45pt;width:0;height:11.5pt;flip:y;z-index:251774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-344805</wp:posOffset>
                </wp:positionV>
                <wp:extent cx="1240155" cy="1254125"/>
                <wp:effectExtent l="15875" t="0" r="0" b="10795"/>
                <wp:wrapNone/>
                <wp:docPr id="110" name="Arc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240155" cy="1254125"/>
                        </a:xfrm>
                        <a:custGeom>
                          <a:avLst/>
                          <a:gdLst>
                            <a:gd name="T0" fmla="*/ 619990 w 1239981"/>
                            <a:gd name="T1" fmla="*/ 0 h 1253836"/>
                            <a:gd name="T2" fmla="*/ 1239981 w 1239981"/>
                            <a:gd name="T3" fmla="*/ 626918 h 125383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239981" h="1253836" stroke="0">
                              <a:moveTo>
                                <a:pt x="619990" y="0"/>
                              </a:moveTo>
                              <a:cubicBezTo>
                                <a:pt x="962402" y="0"/>
                                <a:pt x="1239981" y="280681"/>
                                <a:pt x="1239981" y="626918"/>
                              </a:cubicBezTo>
                              <a:lnTo>
                                <a:pt x="619991" y="626918"/>
                              </a:lnTo>
                              <a:cubicBezTo>
                                <a:pt x="619991" y="417945"/>
                                <a:pt x="619990" y="208973"/>
                                <a:pt x="619990" y="0"/>
                              </a:cubicBezTo>
                              <a:close/>
                            </a:path>
                            <a:path w="1239981" h="1253836" fill="none">
                              <a:moveTo>
                                <a:pt x="619990" y="0"/>
                              </a:moveTo>
                              <a:cubicBezTo>
                                <a:pt x="962402" y="0"/>
                                <a:pt x="1239981" y="280681"/>
                                <a:pt x="1239981" y="626918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14DF" id="Arco 11" o:spid="_x0000_s1026" style="position:absolute;margin-left:31.65pt;margin-top:-27.15pt;width:97.65pt;height:98.75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9981,125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" path="m619990,nsc962402,,1239981,280681,1239981,626918r-619990,c619991,417945,619990,208973,619990,xem619990,nfc962402,,1239981,280681,1239981,626918e" filled="f" strokecolor="black [3200]" strokeweight="1.5pt">
                <v:stroke joinstyle="miter"/>
                <v:path arrowok="t" o:connecttype="custom" o:connectlocs="620077,0;1240155,627063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368300</wp:posOffset>
                </wp:positionV>
                <wp:extent cx="1683385" cy="1433830"/>
                <wp:effectExtent l="0" t="0" r="0" b="0"/>
                <wp:wrapNone/>
                <wp:docPr id="109" name="Elips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3385" cy="1433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CD3" w:rsidRPr="00002CD3" w:rsidRDefault="00002CD3" w:rsidP="00002CD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Buscar </w:t>
                            </w:r>
                            <w:r w:rsidRPr="00002CD3">
                              <w:rPr>
                                <w:sz w:val="40"/>
                                <w:szCs w:val="40"/>
                              </w:rPr>
                              <w:t xml:space="preserve">Ejercicios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9" o:spid="_x0000_s1139" style="position:absolute;margin-left:82.4pt;margin-top:29pt;width:132.55pt;height:112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" fillcolor="white [3201]" strokecolor="black [3200]" strokeweight="1pt">
                <v:stroke joinstyle="miter"/>
                <v:path arrowok="t"/>
                <v:textbox>
                  <w:txbxContent>
                    <w:p w:rsidR="00002CD3" w:rsidRPr="00002CD3" w:rsidRDefault="00002CD3" w:rsidP="00002CD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Buscar </w:t>
                      </w:r>
                      <w:r w:rsidRPr="00002CD3">
                        <w:rPr>
                          <w:sz w:val="40"/>
                          <w:szCs w:val="40"/>
                        </w:rPr>
                        <w:t xml:space="preserve">Ejercicios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-255270</wp:posOffset>
                </wp:positionV>
                <wp:extent cx="1558925" cy="478155"/>
                <wp:effectExtent l="0" t="0" r="3175" b="0"/>
                <wp:wrapNone/>
                <wp:docPr id="108" name="Rectángul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892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CD3" w:rsidRPr="00002CD3" w:rsidRDefault="00E15149" w:rsidP="00002CD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Estúdiate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8" o:spid="_x0000_s1140" style="position:absolute;margin-left:-50.65pt;margin-top:-20.1pt;width:122.75pt;height:3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" fillcolor="white [3201]" strokecolor="black [3200]" strokeweight="1pt">
                <v:path arrowok="t"/>
                <v:textbox>
                  <w:txbxContent>
                    <w:p w:rsidR="00002CD3" w:rsidRPr="00002CD3" w:rsidRDefault="00E15149" w:rsidP="00002CD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Estúdiate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30AB" w:rsidSect="00F47C3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C0FBF"/>
    <w:multiLevelType w:val="hybridMultilevel"/>
    <w:tmpl w:val="86BA3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D3"/>
    <w:rsid w:val="00002CD3"/>
    <w:rsid w:val="0000797F"/>
    <w:rsid w:val="000407DA"/>
    <w:rsid w:val="001759C5"/>
    <w:rsid w:val="00235850"/>
    <w:rsid w:val="00272B8D"/>
    <w:rsid w:val="00317582"/>
    <w:rsid w:val="003D6518"/>
    <w:rsid w:val="0041306D"/>
    <w:rsid w:val="004425DA"/>
    <w:rsid w:val="00443975"/>
    <w:rsid w:val="00460A26"/>
    <w:rsid w:val="00464BB8"/>
    <w:rsid w:val="00494D24"/>
    <w:rsid w:val="005455A8"/>
    <w:rsid w:val="00597021"/>
    <w:rsid w:val="005D0331"/>
    <w:rsid w:val="00666CF1"/>
    <w:rsid w:val="00670FE4"/>
    <w:rsid w:val="006F1C69"/>
    <w:rsid w:val="00810A7C"/>
    <w:rsid w:val="00870659"/>
    <w:rsid w:val="00875C55"/>
    <w:rsid w:val="00876469"/>
    <w:rsid w:val="00931CC9"/>
    <w:rsid w:val="009C78DB"/>
    <w:rsid w:val="009E1294"/>
    <w:rsid w:val="00A56664"/>
    <w:rsid w:val="00AC068B"/>
    <w:rsid w:val="00B85189"/>
    <w:rsid w:val="00BB1A1C"/>
    <w:rsid w:val="00BD5653"/>
    <w:rsid w:val="00BE4FE0"/>
    <w:rsid w:val="00CC216F"/>
    <w:rsid w:val="00CC3FBF"/>
    <w:rsid w:val="00D32054"/>
    <w:rsid w:val="00D66B66"/>
    <w:rsid w:val="00D7323E"/>
    <w:rsid w:val="00D865B5"/>
    <w:rsid w:val="00E15149"/>
    <w:rsid w:val="00E33631"/>
    <w:rsid w:val="00E81C08"/>
    <w:rsid w:val="00E952D6"/>
    <w:rsid w:val="00EC558F"/>
    <w:rsid w:val="00ED6E1B"/>
    <w:rsid w:val="00F030AB"/>
    <w:rsid w:val="00F14FCF"/>
    <w:rsid w:val="00FB3D1E"/>
    <w:rsid w:val="00FB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8"/>
    <o:shapelayout v:ext="edit">
      <o:idmap v:ext="edit" data="1"/>
      <o:rules v:ext="edit">
        <o:r id="V:Rule58" type="connector" idref="#Conector recto de flecha 165"/>
        <o:r id="V:Rule59" type="connector" idref="#Conector recto de flecha 247"/>
        <o:r id="V:Rule60" type="connector" idref="#Conector recto de flecha 144"/>
        <o:r id="V:Rule61" type="connector" idref="#Conector recto de flecha 325"/>
        <o:r id="V:Rule62" type="connector" idref="#Conector recto de flecha 317"/>
        <o:r id="V:Rule63" type="connector" idref="#Conector recto de flecha 275"/>
        <o:r id="V:Rule64" type="connector" idref="#Conector recto de flecha 56"/>
        <o:r id="V:Rule65" type="connector" idref="#Conector recto de flecha 319"/>
        <o:r id="V:Rule66" type="connector" idref="#Conector recto de flecha 277"/>
        <o:r id="V:Rule67" type="connector" idref="#Conector recto de flecha 293"/>
        <o:r id="V:Rule68" type="connector" idref="#Conector recto de flecha 156"/>
        <o:r id="V:Rule69" type="connector" idref="#Conector recto de flecha 166"/>
        <o:r id="V:Rule70" type="connector" idref="#Conector recto de flecha 154"/>
        <o:r id="V:Rule71" type="connector" idref="#Conector recto de flecha 251"/>
        <o:r id="V:Rule72" type="connector" idref="#Conector recto de flecha 216"/>
        <o:r id="V:Rule73" type="connector" idref="#Conector recto de flecha 107"/>
        <o:r id="V:Rule74" type="connector" idref="#Conector recto de flecha 326"/>
        <o:r id="V:Rule75" type="connector" idref="#Conector recto de flecha 316"/>
        <o:r id="V:Rule76" type="connector" idref="#Conector recto de flecha 336"/>
        <o:r id="V:Rule77" type="connector" idref="#Conector recto de flecha 256"/>
        <o:r id="V:Rule78" type="connector" idref="#Conector recto de flecha 324"/>
        <o:r id="V:Rule79" type="connector" idref="#Conector recto de flecha 60"/>
        <o:r id="V:Rule80" type="connector" idref="#Conector recto de flecha 206"/>
        <o:r id="V:Rule81" type="connector" idref="#Conector recto de flecha 314"/>
        <o:r id="V:Rule82" type="connector" idref="#Conector recto de flecha 274"/>
        <o:r id="V:Rule83" type="connector" idref="#Conector recto de flecha 198"/>
        <o:r id="V:Rule84" type="connector" idref="#Conector recto de flecha 266"/>
        <o:r id="V:Rule85" type="connector" idref="#Conector recto de flecha 305"/>
        <o:r id="V:Rule86" type="connector" idref="#Conector recto de flecha 170"/>
        <o:r id="V:Rule87" type="connector" idref="#Conector recto de flecha 91"/>
        <o:r id="V:Rule88" type="connector" idref="#Conector recto de flecha 202"/>
        <o:r id="V:Rule89" type="connector" idref="#Conector recto de flecha 12"/>
        <o:r id="V:Rule90" type="connector" idref="#Conector recto de flecha 265"/>
        <o:r id="V:Rule91" type="connector" idref="#Conector recto de flecha 9"/>
        <o:r id="V:Rule92" type="connector" idref="#Conector recto de flecha 197"/>
        <o:r id="V:Rule93" type="connector" idref="#Conector recto de flecha 225"/>
        <o:r id="V:Rule94" type="connector" idref="#Conector recto de flecha 307"/>
        <o:r id="V:Rule95" type="connector" idref="#Conector recto de flecha 327"/>
        <o:r id="V:Rule96" type="connector" idref="#Conector recto de flecha 160"/>
        <o:r id="V:Rule97" type="connector" idref="#Conector recto de flecha 89"/>
        <o:r id="V:Rule98" type="connector" idref="#Conector recto de flecha 194"/>
        <o:r id="V:Rule99" type="connector" idref="#Conector recto de flecha 54"/>
        <o:r id="V:Rule100" type="connector" idref="#Conector recto de flecha 308"/>
        <o:r id="V:Rule101" type="connector" idref="#Conector recto de flecha 280"/>
        <o:r id="V:Rule102" type="connector" idref="#Conector recto de flecha 287"/>
        <o:r id="V:Rule103" type="connector" idref="#Conector recto de flecha 229"/>
        <o:r id="V:Rule104" type="connector" idref="#Conector recto de flecha 139"/>
        <o:r id="V:Rule105" type="connector" idref="#Conector recto de flecha 180"/>
        <o:r id="V:Rule106" type="connector" idref="#Conector recto de flecha 191"/>
        <o:r id="V:Rule107" type="connector" idref="#Conector recto de flecha 262"/>
        <o:r id="V:Rule108" type="connector" idref="#Conector recto de flecha 218"/>
        <o:r id="V:Rule109" type="connector" idref="#Conector recto de flecha 146"/>
        <o:r id="V:Rule110" type="connector" idref="#Conector recto de flecha 269"/>
        <o:r id="V:Rule111" type="connector" idref="#Conector recto de flecha 209"/>
        <o:r id="V:Rule112" type="connector" idref="#Conector recto de flecha 157"/>
        <o:r id="V:Rule113" type="connector" idref="#Conector recto de flecha 41"/>
        <o:r id="V:Rule114" type="connector" idref="#Conector recto de flecha 291"/>
      </o:rules>
    </o:shapelayout>
  </w:shapeDefaults>
  <w:decimalSymbol w:val="."/>
  <w:listSeparator w:val=","/>
  <w14:docId w14:val="6416F242"/>
  <w15:docId w15:val="{9D99EE6B-2307-43FB-9B0C-A4921005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C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C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7EF17-36A7-4425-8DAA-90DACEEC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pati�o ospina</dc:creator>
  <cp:keywords/>
  <dc:description/>
  <cp:lastModifiedBy>Usuario</cp:lastModifiedBy>
  <cp:revision>2</cp:revision>
  <dcterms:created xsi:type="dcterms:W3CDTF">2023-07-25T12:00:00Z</dcterms:created>
  <dcterms:modified xsi:type="dcterms:W3CDTF">2023-07-25T12:00:00Z</dcterms:modified>
</cp:coreProperties>
</file>